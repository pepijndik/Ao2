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  <w:lang w:eastAsia="en-US"/>
        </w:rPr>
        <w:id w:val="163043356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8A003DD" w14:textId="11D4ED11" w:rsidR="00CC060F" w:rsidRDefault="00CC060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B844995" wp14:editId="2D07C7A6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C49F38A70183433B8D902EC4EEF00FF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DC0F859" w14:textId="343E00EF" w:rsidR="00CC060F" w:rsidRDefault="002502B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Grimas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2EB8E191AE4341E9B656C2E54D1C9C5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F04379D" w14:textId="6EA2FEAD" w:rsidR="00CC060F" w:rsidRDefault="00FA78C5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Implementatieplan</w:t>
              </w:r>
            </w:p>
          </w:sdtContent>
        </w:sdt>
        <w:p w14:paraId="2FD64E3D" w14:textId="77777777" w:rsidR="00CC060F" w:rsidRDefault="00CC060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E830213" wp14:editId="22F3536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6-05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676347C" w14:textId="69133781" w:rsidR="00CC060F" w:rsidRDefault="00CC060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5 juni 2020</w:t>
                                    </w:r>
                                  </w:p>
                                </w:sdtContent>
                              </w:sdt>
                              <w:p w14:paraId="3FC85390" w14:textId="32E7B436" w:rsidR="00CC060F" w:rsidRDefault="00FF531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C060F">
                                      <w:rPr>
                                        <w:caps/>
                                        <w:color w:val="4472C4" w:themeColor="accent1"/>
                                      </w:rPr>
                                      <w:t>pepijn dik</w:t>
                                    </w:r>
                                    <w:r w:rsidR="002502B5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, Jayden </w:t>
                                    </w:r>
                                    <w:r w:rsidR="00834BB1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van den </w:t>
                                    </w:r>
                                    <w:r w:rsidR="002502B5">
                                      <w:rPr>
                                        <w:caps/>
                                        <w:color w:val="4472C4" w:themeColor="accent1"/>
                                      </w:rPr>
                                      <w:t>bosch</w:t>
                                    </w:r>
                                  </w:sdtContent>
                                </w:sdt>
                              </w:p>
                              <w:p w14:paraId="033A7EFA" w14:textId="35A1796C" w:rsidR="00CC060F" w:rsidRDefault="00FF531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CC060F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E830213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6-05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676347C" w14:textId="69133781" w:rsidR="00CC060F" w:rsidRDefault="00CC060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5 juni 2020</w:t>
                              </w:r>
                            </w:p>
                          </w:sdtContent>
                        </w:sdt>
                        <w:p w14:paraId="3FC85390" w14:textId="32E7B436" w:rsidR="00CC060F" w:rsidRDefault="00FF531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C060F">
                                <w:rPr>
                                  <w:caps/>
                                  <w:color w:val="4472C4" w:themeColor="accent1"/>
                                </w:rPr>
                                <w:t>pepijn dik</w:t>
                              </w:r>
                              <w:r w:rsidR="002502B5">
                                <w:rPr>
                                  <w:caps/>
                                  <w:color w:val="4472C4" w:themeColor="accent1"/>
                                </w:rPr>
                                <w:t xml:space="preserve"> , Jayden </w:t>
                              </w:r>
                              <w:r w:rsidR="00834BB1">
                                <w:rPr>
                                  <w:caps/>
                                  <w:color w:val="4472C4" w:themeColor="accent1"/>
                                </w:rPr>
                                <w:t xml:space="preserve">van den </w:t>
                              </w:r>
                              <w:r w:rsidR="002502B5">
                                <w:rPr>
                                  <w:caps/>
                                  <w:color w:val="4472C4" w:themeColor="accent1"/>
                                </w:rPr>
                                <w:t>bosch</w:t>
                              </w:r>
                            </w:sdtContent>
                          </w:sdt>
                        </w:p>
                        <w:p w14:paraId="033A7EFA" w14:textId="35A1796C" w:rsidR="00CC060F" w:rsidRDefault="00FF531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CC060F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BD3F268" wp14:editId="3D076503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04E5102" w14:textId="3CD0B3F4" w:rsidR="00CC060F" w:rsidRDefault="00CC060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764705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9A76DE" w14:textId="6A6244E8" w:rsidR="00F24C04" w:rsidRDefault="00F24C04">
          <w:pPr>
            <w:pStyle w:val="TOCHeading"/>
          </w:pPr>
          <w:r>
            <w:t>Inhoud</w:t>
          </w:r>
        </w:p>
        <w:p w14:paraId="758B5FEF" w14:textId="77777777" w:rsidR="004E5012" w:rsidRDefault="002844A8" w:rsidP="00147928">
          <w:pPr>
            <w:pStyle w:val="TOC1"/>
            <w:rPr>
              <w:noProof/>
            </w:rPr>
          </w:pPr>
          <w:ins w:id="0" w:author="{0f151a74-0749-42fe-b9a9-69147c14aeec}" w:date="2020-06-05T12:25:00Z">
            <w:r>
              <w:t>Inhoud</w:t>
            </w:r>
            <w:r>
              <w:tab/>
            </w:r>
          </w:ins>
          <w:r w:rsidR="00C32BBE">
            <w:br/>
          </w:r>
          <w:r w:rsidR="00F24C04">
            <w:fldChar w:fldCharType="begin"/>
          </w:r>
          <w:r w:rsidR="00F24C04">
            <w:instrText xml:space="preserve"> TOC \o "1-3" \h \z \u </w:instrText>
          </w:r>
          <w:r w:rsidR="00F24C04">
            <w:fldChar w:fldCharType="separate"/>
          </w:r>
        </w:p>
        <w:p w14:paraId="3F4DD008" w14:textId="346535B3" w:rsidR="004E5012" w:rsidRDefault="004E5012">
          <w:pPr>
            <w:pStyle w:val="TOC1"/>
            <w:rPr>
              <w:rFonts w:cstheme="minorBidi"/>
              <w:noProof/>
            </w:rPr>
          </w:pPr>
          <w:hyperlink w:anchor="_Toc42255313" w:history="1">
            <w:r w:rsidRPr="00645C29">
              <w:rPr>
                <w:rStyle w:val="Hyperlink"/>
                <w:noProof/>
              </w:rPr>
              <w:t>1</w:t>
            </w:r>
            <w:r>
              <w:rPr>
                <w:rFonts w:cstheme="minorBidi"/>
                <w:noProof/>
              </w:rPr>
              <w:tab/>
            </w:r>
            <w:r w:rsidRPr="00645C29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29661" w14:textId="0030B948" w:rsidR="004E5012" w:rsidRDefault="004E5012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42255314" w:history="1">
            <w:r w:rsidRPr="00645C29">
              <w:rPr>
                <w:rStyle w:val="Hyperlink"/>
                <w:noProof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645C29">
              <w:rPr>
                <w:rStyle w:val="Hyperlink"/>
                <w:noProof/>
              </w:rPr>
              <w:t>Context van het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FC80D" w14:textId="6F0A859F" w:rsidR="004E5012" w:rsidRDefault="004E5012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42255315" w:history="1">
            <w:r w:rsidRPr="00645C29">
              <w:rPr>
                <w:rStyle w:val="Hyperlink"/>
                <w:noProof/>
              </w:rPr>
              <w:t>1.2</w:t>
            </w:r>
            <w:r>
              <w:rPr>
                <w:rFonts w:cstheme="minorBidi"/>
                <w:noProof/>
              </w:rPr>
              <w:tab/>
            </w:r>
            <w:r w:rsidRPr="00645C29">
              <w:rPr>
                <w:rStyle w:val="Hyperlink"/>
                <w:noProof/>
              </w:rPr>
              <w:t>Grenzen van het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A7923" w14:textId="2A3C5A46" w:rsidR="004E5012" w:rsidRDefault="004E5012">
          <w:pPr>
            <w:pStyle w:val="TOC1"/>
            <w:rPr>
              <w:rFonts w:cstheme="minorBidi"/>
              <w:noProof/>
            </w:rPr>
          </w:pPr>
          <w:hyperlink w:anchor="_Toc42255316" w:history="1">
            <w:r w:rsidRPr="00645C29">
              <w:rPr>
                <w:rStyle w:val="Hyperlink"/>
                <w:noProof/>
              </w:rPr>
              <w:t xml:space="preserve">2 </w:t>
            </w:r>
            <w:r>
              <w:rPr>
                <w:rFonts w:cstheme="minorBidi"/>
                <w:noProof/>
              </w:rPr>
              <w:tab/>
            </w:r>
            <w:r w:rsidRPr="00645C29">
              <w:rPr>
                <w:rStyle w:val="Hyperlink"/>
                <w:noProof/>
              </w:rPr>
              <w:t>Beschrijving van de technische installatie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5E219" w14:textId="48578260" w:rsidR="004E5012" w:rsidRDefault="004E5012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42255317" w:history="1">
            <w:r w:rsidRPr="00645C29">
              <w:rPr>
                <w:rStyle w:val="Hyperlink"/>
                <w:noProof/>
              </w:rPr>
              <w:t xml:space="preserve">2.1 </w:t>
            </w:r>
            <w:r>
              <w:rPr>
                <w:rFonts w:cstheme="minorBidi"/>
                <w:noProof/>
              </w:rPr>
              <w:tab/>
            </w:r>
            <w:r w:rsidRPr="00645C29">
              <w:rPr>
                <w:rStyle w:val="Hyperlink"/>
                <w:noProof/>
              </w:rPr>
              <w:t>Technische infrastructuur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F9D45" w14:textId="327645C7" w:rsidR="004E5012" w:rsidRDefault="004E5012">
          <w:pPr>
            <w:pStyle w:val="TOC1"/>
            <w:rPr>
              <w:rFonts w:cstheme="minorBidi"/>
              <w:noProof/>
            </w:rPr>
          </w:pPr>
          <w:hyperlink w:anchor="_Toc42255318" w:history="1">
            <w:r w:rsidRPr="00645C29">
              <w:rPr>
                <w:rStyle w:val="Hyperlink"/>
                <w:noProof/>
              </w:rPr>
              <w:t>3</w:t>
            </w:r>
            <w:r>
              <w:rPr>
                <w:rFonts w:cstheme="minorBidi"/>
                <w:noProof/>
              </w:rPr>
              <w:tab/>
            </w:r>
            <w:r w:rsidRPr="00645C29">
              <w:rPr>
                <w:rStyle w:val="Hyperlink"/>
                <w:noProof/>
              </w:rPr>
              <w:t>Implementatie Kosten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11EC8" w14:textId="0818A2A2" w:rsidR="004E5012" w:rsidRDefault="004E5012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42255319" w:history="1">
            <w:r w:rsidRPr="00645C29">
              <w:rPr>
                <w:rStyle w:val="Hyperlink"/>
                <w:noProof/>
              </w:rPr>
              <w:t>3.1</w:t>
            </w:r>
            <w:r>
              <w:rPr>
                <w:rFonts w:cstheme="minorBidi"/>
                <w:noProof/>
              </w:rPr>
              <w:tab/>
            </w:r>
            <w:r w:rsidRPr="00645C29">
              <w:rPr>
                <w:rStyle w:val="Hyperlink"/>
                <w:noProof/>
              </w:rPr>
              <w:t>Kosten Werkzaamheden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6B9C4" w14:textId="1D10B8A6" w:rsidR="004E5012" w:rsidRDefault="004E5012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42255320" w:history="1">
            <w:r w:rsidRPr="00645C29">
              <w:rPr>
                <w:rStyle w:val="Hyperlink"/>
                <w:noProof/>
              </w:rPr>
              <w:t>3.2</w:t>
            </w:r>
            <w:r>
              <w:rPr>
                <w:rFonts w:cstheme="minorBidi"/>
                <w:noProof/>
              </w:rPr>
              <w:tab/>
            </w:r>
            <w:r w:rsidRPr="00645C29">
              <w:rPr>
                <w:rStyle w:val="Hyperlink"/>
                <w:noProof/>
              </w:rPr>
              <w:t>Kosten aanvullende hard- en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18F9C" w14:textId="7F8DC9FB" w:rsidR="004E5012" w:rsidRDefault="004E5012">
          <w:pPr>
            <w:pStyle w:val="TOC1"/>
            <w:rPr>
              <w:rFonts w:cstheme="minorBidi"/>
              <w:noProof/>
            </w:rPr>
          </w:pPr>
          <w:hyperlink w:anchor="_Toc42255321" w:history="1">
            <w:r w:rsidRPr="00645C29">
              <w:rPr>
                <w:rStyle w:val="Hyperlink"/>
                <w:noProof/>
              </w:rPr>
              <w:t>4</w:t>
            </w:r>
            <w:r>
              <w:rPr>
                <w:rFonts w:cstheme="minorBidi"/>
                <w:noProof/>
              </w:rPr>
              <w:tab/>
            </w:r>
            <w:r w:rsidRPr="00645C29">
              <w:rPr>
                <w:rStyle w:val="Hyperlink"/>
                <w:noProof/>
              </w:rPr>
              <w:t>Opleidingen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F33BB" w14:textId="199C340B" w:rsidR="004E5012" w:rsidRDefault="004E5012">
          <w:pPr>
            <w:pStyle w:val="TOC1"/>
            <w:rPr>
              <w:rFonts w:cstheme="minorBidi"/>
              <w:noProof/>
            </w:rPr>
          </w:pPr>
          <w:hyperlink w:anchor="_Toc42255322" w:history="1">
            <w:r w:rsidRPr="00645C29">
              <w:rPr>
                <w:rStyle w:val="Hyperlink"/>
                <w:noProof/>
              </w:rPr>
              <w:t>5</w:t>
            </w:r>
            <w:r>
              <w:rPr>
                <w:rFonts w:cstheme="minorBidi"/>
                <w:noProof/>
              </w:rPr>
              <w:tab/>
            </w:r>
            <w:r w:rsidRPr="00645C29">
              <w:rPr>
                <w:rStyle w:val="Hyperlink"/>
                <w:noProof/>
              </w:rPr>
              <w:t>Testen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06187" w14:textId="7094A760" w:rsidR="004E5012" w:rsidRDefault="004E5012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42255323" w:history="1">
            <w:r w:rsidRPr="00645C29">
              <w:rPr>
                <w:rStyle w:val="Hyperlink"/>
                <w:noProof/>
              </w:rPr>
              <w:t>5.1</w:t>
            </w:r>
            <w:r>
              <w:rPr>
                <w:rFonts w:cstheme="minorBidi"/>
                <w:noProof/>
              </w:rPr>
              <w:tab/>
            </w:r>
            <w:r w:rsidRPr="00645C29">
              <w:rPr>
                <w:rStyle w:val="Hyperlink"/>
                <w:noProof/>
              </w:rPr>
              <w:t>Testomgeving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A54A8" w14:textId="0B591B8A" w:rsidR="004E5012" w:rsidRDefault="004E5012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42255324" w:history="1">
            <w:r w:rsidRPr="00645C29">
              <w:rPr>
                <w:rStyle w:val="Hyperlink"/>
                <w:noProof/>
              </w:rPr>
              <w:t>5.2</w:t>
            </w:r>
            <w:r>
              <w:rPr>
                <w:rFonts w:cstheme="minorBidi"/>
                <w:noProof/>
              </w:rPr>
              <w:tab/>
            </w:r>
            <w:r w:rsidRPr="00645C29">
              <w:rPr>
                <w:rStyle w:val="Hyperlink"/>
                <w:noProof/>
              </w:rPr>
              <w:t>Testplanning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E77FE" w14:textId="4CE2179D" w:rsidR="004E5012" w:rsidRDefault="004E5012">
          <w:pPr>
            <w:pStyle w:val="TOC1"/>
            <w:rPr>
              <w:rFonts w:cstheme="minorBidi"/>
              <w:noProof/>
            </w:rPr>
          </w:pPr>
          <w:hyperlink w:anchor="_Toc42255325" w:history="1">
            <w:r w:rsidRPr="00645C29">
              <w:rPr>
                <w:rStyle w:val="Hyperlink"/>
                <w:noProof/>
              </w:rPr>
              <w:t>6</w:t>
            </w:r>
            <w:r>
              <w:rPr>
                <w:rFonts w:cstheme="minorBidi"/>
                <w:noProof/>
              </w:rPr>
              <w:tab/>
            </w:r>
            <w:r w:rsidRPr="00645C29">
              <w:rPr>
                <w:rStyle w:val="Hyperlink"/>
                <w:noProof/>
              </w:rPr>
              <w:t>Implementatie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DFF46" w14:textId="3BE17F24" w:rsidR="004E5012" w:rsidRDefault="004E5012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42255326" w:history="1">
            <w:r w:rsidRPr="00645C29">
              <w:rPr>
                <w:rStyle w:val="Hyperlink"/>
                <w:noProof/>
              </w:rPr>
              <w:t>6.1</w:t>
            </w:r>
            <w:r>
              <w:rPr>
                <w:rFonts w:cstheme="minorBidi"/>
                <w:noProof/>
              </w:rPr>
              <w:tab/>
            </w:r>
            <w:r w:rsidRPr="00645C29">
              <w:rPr>
                <w:rStyle w:val="Hyperlink"/>
                <w:noProof/>
              </w:rPr>
              <w:t>Uitrol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6FC85" w14:textId="4A3E7253" w:rsidR="004E5012" w:rsidRDefault="004E5012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42255327" w:history="1">
            <w:r w:rsidRPr="00645C29">
              <w:rPr>
                <w:rStyle w:val="Hyperlink"/>
                <w:noProof/>
              </w:rPr>
              <w:t>6.2</w:t>
            </w:r>
            <w:r>
              <w:rPr>
                <w:rFonts w:cstheme="minorBidi"/>
                <w:noProof/>
              </w:rPr>
              <w:tab/>
            </w:r>
            <w:r w:rsidRPr="00645C29">
              <w:rPr>
                <w:rStyle w:val="Hyperlink"/>
                <w:noProof/>
              </w:rPr>
              <w:t>Live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24DDC" w14:textId="43C057A3" w:rsidR="004E5012" w:rsidRDefault="004E5012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42255328" w:history="1">
            <w:r w:rsidRPr="00645C29">
              <w:rPr>
                <w:rStyle w:val="Hyperlink"/>
                <w:noProof/>
              </w:rPr>
              <w:t>6.2</w:t>
            </w:r>
            <w:r>
              <w:rPr>
                <w:rFonts w:cstheme="minorBidi"/>
                <w:noProof/>
              </w:rPr>
              <w:tab/>
            </w:r>
            <w:r w:rsidRPr="00645C29">
              <w:rPr>
                <w:rStyle w:val="Hyperlink"/>
                <w:noProof/>
              </w:rPr>
              <w:t>Plan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1DF11" w14:textId="5902E6D5" w:rsidR="004E5012" w:rsidRDefault="004E5012">
          <w:pPr>
            <w:pStyle w:val="TOC1"/>
            <w:rPr>
              <w:rFonts w:cstheme="minorBidi"/>
              <w:noProof/>
            </w:rPr>
          </w:pPr>
          <w:hyperlink w:anchor="_Toc42255329" w:history="1">
            <w:r w:rsidRPr="00645C29">
              <w:rPr>
                <w:rStyle w:val="Hyperlink"/>
                <w:noProof/>
              </w:rPr>
              <w:t>7</w:t>
            </w:r>
            <w:r>
              <w:rPr>
                <w:rFonts w:cstheme="minorBidi"/>
                <w:noProof/>
              </w:rPr>
              <w:tab/>
            </w:r>
            <w:r w:rsidRPr="00645C29">
              <w:rPr>
                <w:rStyle w:val="Hyperlink"/>
                <w:noProof/>
              </w:rPr>
              <w:t>Evaluatie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8CAE9" w14:textId="48DD9F09" w:rsidR="00916C45" w:rsidRDefault="00F24C04">
          <w:r>
            <w:rPr>
              <w:b/>
              <w:bCs/>
            </w:rPr>
            <w:fldChar w:fldCharType="end"/>
          </w:r>
        </w:p>
      </w:sdtContent>
    </w:sdt>
    <w:p w14:paraId="1E02B67C" w14:textId="14572C03" w:rsidR="004E5012" w:rsidRPr="004E5012" w:rsidRDefault="004E5012" w:rsidP="004E501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4D98258" w14:textId="77777777" w:rsidR="004E5012" w:rsidRDefault="004E501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06DFB75" w14:textId="368BC41B" w:rsidR="00401713" w:rsidRPr="00401713" w:rsidRDefault="00B27B93" w:rsidP="00401713">
      <w:pPr>
        <w:pStyle w:val="Heading1"/>
      </w:pPr>
      <w:bookmarkStart w:id="1" w:name="_Toc42255313"/>
      <w:r>
        <w:t>1</w:t>
      </w:r>
      <w:r>
        <w:tab/>
      </w:r>
      <w:r w:rsidR="00844F5B">
        <w:t>Inleiding</w:t>
      </w:r>
      <w:bookmarkEnd w:id="1"/>
    </w:p>
    <w:p w14:paraId="192FAB4A" w14:textId="3ECF3C4B" w:rsidR="00844F5B" w:rsidRDefault="009741DF" w:rsidP="00844F5B">
      <w:r>
        <w:t>Dit implementatie plan is</w:t>
      </w:r>
      <w:r w:rsidR="0032068C">
        <w:t xml:space="preserve"> voor het installeren van nieuwe software. </w:t>
      </w:r>
      <w:r w:rsidR="00804B99">
        <w:t xml:space="preserve">Grimas werkt momenteel met een oude database in het ACCES structuur. </w:t>
      </w:r>
      <w:r w:rsidR="00D86736">
        <w:t xml:space="preserve">Het netwerkt bestaat uit drie computers </w:t>
      </w:r>
      <w:r w:rsidR="0065418E">
        <w:t>met</w:t>
      </w:r>
      <w:r w:rsidR="004E4A1B">
        <w:t xml:space="preserve"> een internetverbinding. De internet verbinding bestaat niet uit glasvezel</w:t>
      </w:r>
      <w:r w:rsidR="00300AF9">
        <w:t xml:space="preserve"> </w:t>
      </w:r>
      <w:r w:rsidR="009540A6">
        <w:t>maar het netwerk heeft wel de mogelijkheid om</w:t>
      </w:r>
      <w:r w:rsidR="00D53D21">
        <w:t xml:space="preserve"> het naar een glasvezel netwerk te v</w:t>
      </w:r>
      <w:r w:rsidR="00F13867">
        <w:t xml:space="preserve">eranderen. </w:t>
      </w:r>
      <w:r w:rsidR="004F7229">
        <w:t xml:space="preserve">Het huidige systeem werkt met Windows 98 en heeft geen programma’s </w:t>
      </w:r>
      <w:r w:rsidR="0065418E">
        <w:t>installeert</w:t>
      </w:r>
      <w:r w:rsidR="004F7229">
        <w:t xml:space="preserve"> zoals Visual Studio</w:t>
      </w:r>
    </w:p>
    <w:p w14:paraId="7044DEC1" w14:textId="266E775B" w:rsidR="00F5501E" w:rsidRDefault="00147928" w:rsidP="00147928">
      <w:pPr>
        <w:pStyle w:val="Heading2"/>
      </w:pPr>
      <w:bookmarkStart w:id="2" w:name="_Toc42255314"/>
      <w:r>
        <w:t>1.1</w:t>
      </w:r>
      <w:r>
        <w:tab/>
      </w:r>
      <w:r w:rsidR="0021316B">
        <w:t>Context van het project</w:t>
      </w:r>
      <w:bookmarkEnd w:id="2"/>
    </w:p>
    <w:p w14:paraId="28C6F313" w14:textId="0D70CFCB" w:rsidR="00F5501E" w:rsidRPr="00A01956" w:rsidRDefault="00F5501E" w:rsidP="00F5501E">
      <w:r>
        <w:t xml:space="preserve">Beschrijf de omgeving van het project waarvan de implementatie deel van uitmaakt. Hierin komt : </w:t>
      </w:r>
      <w:r w:rsidR="00750402">
        <w:br/>
      </w:r>
      <w:r w:rsidR="00750402">
        <w:rPr>
          <w:b/>
          <w:bCs/>
        </w:rPr>
        <w:t>Opdrachtgever:</w:t>
      </w:r>
      <w:r w:rsidR="00750402">
        <w:rPr>
          <w:b/>
          <w:bCs/>
        </w:rPr>
        <w:br/>
      </w:r>
      <w:r w:rsidR="00750402">
        <w:t>Grimas</w:t>
      </w:r>
      <w:r w:rsidR="00750402">
        <w:br/>
      </w:r>
      <w:r w:rsidR="00750402">
        <w:rPr>
          <w:b/>
          <w:bCs/>
        </w:rPr>
        <w:t>Gewenst Eindproduct:</w:t>
      </w:r>
      <w:r w:rsidR="00750402">
        <w:rPr>
          <w:b/>
          <w:bCs/>
        </w:rPr>
        <w:br/>
      </w:r>
      <w:r w:rsidR="00EF1BD9">
        <w:t>Beter netwerk, betere computers, nieuw besturing systeem.</w:t>
      </w:r>
      <w:r w:rsidR="00EF1BD9">
        <w:rPr>
          <w:b/>
          <w:bCs/>
        </w:rPr>
        <w:br/>
        <w:t>Doelstelling van de implementatie:</w:t>
      </w:r>
      <w:r w:rsidR="00EF1BD9">
        <w:br/>
        <w:t xml:space="preserve">Het verbeteren van het </w:t>
      </w:r>
      <w:r w:rsidR="0035294D">
        <w:t>werkproces</w:t>
      </w:r>
      <w:r w:rsidR="00EF1BD9">
        <w:t xml:space="preserve"> en het up </w:t>
      </w:r>
      <w:proofErr w:type="spellStart"/>
      <w:r w:rsidR="00EF1BD9">
        <w:t>to</w:t>
      </w:r>
      <w:proofErr w:type="spellEnd"/>
      <w:r w:rsidR="00EF1BD9">
        <w:t xml:space="preserve"> date brengen van de werkomgeving.</w:t>
      </w:r>
    </w:p>
    <w:p w14:paraId="66B77BD4" w14:textId="4DC97316" w:rsidR="00C81786" w:rsidRDefault="00B27B93" w:rsidP="00147928">
      <w:pPr>
        <w:pStyle w:val="Heading2"/>
      </w:pPr>
      <w:bookmarkStart w:id="3" w:name="_Toc42255315"/>
      <w:r>
        <w:t>1.2</w:t>
      </w:r>
      <w:r>
        <w:tab/>
      </w:r>
      <w:r w:rsidR="00C81786">
        <w:t>Grenzen van het project</w:t>
      </w:r>
      <w:bookmarkEnd w:id="3"/>
    </w:p>
    <w:p w14:paraId="38B15CA2" w14:textId="0F2FC40D" w:rsidR="005A2559" w:rsidRPr="004E5012" w:rsidRDefault="006A006F">
      <w:r>
        <w:t xml:space="preserve">De grenzen van dit project liggen </w:t>
      </w:r>
      <w:r w:rsidR="004F5AA8">
        <w:t xml:space="preserve"> tot en met het updaten en upgraden van de computers en het netwerk</w:t>
      </w:r>
      <w:r w:rsidR="002B7C15">
        <w:t xml:space="preserve"> en hierbij de benodigde opleiding geven</w:t>
      </w:r>
      <w:r w:rsidR="004F5AA8">
        <w:t xml:space="preserve">. </w:t>
      </w:r>
    </w:p>
    <w:p w14:paraId="7238EE2C" w14:textId="5A20D5A7" w:rsidR="002C4B04" w:rsidRDefault="002C4B04" w:rsidP="00B27B93">
      <w:pPr>
        <w:pStyle w:val="Heading1"/>
      </w:pPr>
      <w:bookmarkStart w:id="4" w:name="_Toc42255316"/>
      <w:r w:rsidRPr="002C4B04">
        <w:t>2</w:t>
      </w:r>
      <w:r w:rsidR="00905907">
        <w:t xml:space="preserve"> </w:t>
      </w:r>
      <w:r w:rsidR="00C64AC0">
        <w:tab/>
      </w:r>
      <w:r w:rsidRPr="002C4B04">
        <w:t>Beschrijving van de technische installatie</w:t>
      </w:r>
      <w:bookmarkEnd w:id="4"/>
    </w:p>
    <w:p w14:paraId="1C17E672" w14:textId="77777777" w:rsidR="00376B34" w:rsidRPr="00376B34" w:rsidRDefault="00376B34" w:rsidP="00376B34"/>
    <w:p w14:paraId="0C2D5191" w14:textId="2A385459" w:rsidR="00A50397" w:rsidRDefault="00B27B93" w:rsidP="00147928">
      <w:pPr>
        <w:pStyle w:val="Heading2"/>
      </w:pPr>
      <w:bookmarkStart w:id="5" w:name="_Toc42255317"/>
      <w:r>
        <w:t xml:space="preserve">2.1 </w:t>
      </w:r>
      <w:r w:rsidR="00DC07B3">
        <w:tab/>
      </w:r>
      <w:r w:rsidR="0095347B">
        <w:t>Technische infrastructuur</w:t>
      </w:r>
      <w:bookmarkEnd w:id="5"/>
    </w:p>
    <w:p w14:paraId="7B418CC8" w14:textId="59F2B9E6" w:rsidR="00C632B6" w:rsidRDefault="00C632B6" w:rsidP="00A50397">
      <w:r>
        <w:t>Voor het netwerk van grimas, zijn er een aantal nieuwen apparaten noodzakelijk.</w:t>
      </w:r>
    </w:p>
    <w:p w14:paraId="38355462" w14:textId="43EF20F8" w:rsidR="00006584" w:rsidRDefault="00C632B6" w:rsidP="00A50397">
      <w:r>
        <w:t>Om gebruik te gaan maken van de glasveze</w:t>
      </w:r>
      <w:r w:rsidR="00DA35E8">
        <w:t>l aansluiting</w:t>
      </w:r>
      <w:r>
        <w:t xml:space="preserve"> zal hiervoor een nieuwen router met DHCP </w:t>
      </w:r>
      <w:r w:rsidR="00CC676D">
        <w:t xml:space="preserve">en glasvezel </w:t>
      </w:r>
      <w:r>
        <w:t>mogelijkheid geïnstalleerd moeten worden</w:t>
      </w:r>
      <w:r w:rsidR="00466E37">
        <w:t>.</w:t>
      </w:r>
    </w:p>
    <w:p w14:paraId="5E6E74D7" w14:textId="3E9C5055" w:rsidR="00A96D83" w:rsidRDefault="008A1623" w:rsidP="00A96D83">
      <w:r>
        <w:t>Er zal gezocht moeten worden naar een nieuwen provider welke glasvezel aanbiedt in de regio van Grimas</w:t>
      </w:r>
      <w:r w:rsidR="00A1464A">
        <w:t>.</w:t>
      </w:r>
      <w:r w:rsidR="00E24E45">
        <w:t xml:space="preserve"> Ook zullen nieuwen kabels met glasvezel support moeten getrokken door de bestaande goten.</w:t>
      </w:r>
      <w:r w:rsidR="001A089A">
        <w:t xml:space="preserve"> </w:t>
      </w:r>
      <w:r w:rsidR="00D64926">
        <w:t xml:space="preserve">De bestaande computers zouden moeten worden vervangen door computers welke </w:t>
      </w:r>
      <w:r w:rsidR="00661650">
        <w:t>Win10 ondersteunen en een glasvezel aansluiting als internet kaart geïnstalleerd hebben</w:t>
      </w:r>
      <w:r w:rsidR="00D1295E">
        <w:t>.</w:t>
      </w:r>
      <w:r w:rsidR="00661650">
        <w:t xml:space="preserve"> </w:t>
      </w:r>
    </w:p>
    <w:p w14:paraId="45C3E92E" w14:textId="77777777" w:rsidR="004E5012" w:rsidRDefault="004E5012" w:rsidP="00A96D83"/>
    <w:p w14:paraId="07795120" w14:textId="0AD27F06" w:rsidR="004E5012" w:rsidRDefault="004E5012" w:rsidP="00A96D83"/>
    <w:p w14:paraId="1F1E34E6" w14:textId="0FF8ADD0" w:rsidR="00A96D83" w:rsidRDefault="004E5012" w:rsidP="00A96D83">
      <w:r>
        <w:br w:type="page"/>
      </w:r>
    </w:p>
    <w:p w14:paraId="23EE4BA9" w14:textId="48768935" w:rsidR="00EE490A" w:rsidRDefault="00D52005" w:rsidP="00D45AE7">
      <w:pPr>
        <w:pStyle w:val="Heading1"/>
      </w:pPr>
      <w:bookmarkStart w:id="6" w:name="_Toc42255318"/>
      <w:r>
        <w:t>3</w:t>
      </w:r>
      <w:r>
        <w:tab/>
        <w:t>Implementatie Kosten</w:t>
      </w:r>
      <w:bookmarkEnd w:id="6"/>
    </w:p>
    <w:p w14:paraId="53684940" w14:textId="77777777" w:rsidR="0016431F" w:rsidRPr="0016431F" w:rsidRDefault="0016431F" w:rsidP="0016431F"/>
    <w:p w14:paraId="6E6BB1CA" w14:textId="7F480E3A" w:rsidR="00D52005" w:rsidRDefault="00D52005" w:rsidP="00031349">
      <w:pPr>
        <w:pStyle w:val="Heading2"/>
      </w:pPr>
      <w:bookmarkStart w:id="7" w:name="_Toc42255319"/>
      <w:r>
        <w:t>3.1</w:t>
      </w:r>
      <w:r>
        <w:tab/>
        <w:t>Kosten Werkzaamheden</w:t>
      </w:r>
      <w:bookmarkEnd w:id="7"/>
    </w:p>
    <w:p w14:paraId="5404A79F" w14:textId="77777777" w:rsidR="000C6574" w:rsidRDefault="001C3779" w:rsidP="00782566">
      <w:pPr>
        <w:rPr>
          <w:bCs/>
        </w:rPr>
      </w:pPr>
      <w:r>
        <w:rPr>
          <w:bCs/>
        </w:rPr>
        <w:t xml:space="preserve">Kosten berekening voor het implementeren </w:t>
      </w:r>
      <w:r w:rsidR="002E5E69">
        <w:rPr>
          <w:bCs/>
        </w:rPr>
        <w:t>van de boven genoemde zaken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9"/>
        <w:gridCol w:w="2776"/>
        <w:gridCol w:w="3357"/>
      </w:tblGrid>
      <w:tr w:rsidR="008041DA" w14:paraId="2851FF7C" w14:textId="77777777" w:rsidTr="008041DA">
        <w:tc>
          <w:tcPr>
            <w:tcW w:w="2929" w:type="dxa"/>
          </w:tcPr>
          <w:p w14:paraId="72BDE3FC" w14:textId="58A4A3F0" w:rsidR="008041DA" w:rsidRPr="00091113" w:rsidRDefault="008041DA" w:rsidP="00782566">
            <w:pPr>
              <w:rPr>
                <w:b/>
              </w:rPr>
            </w:pPr>
            <w:r w:rsidRPr="00091113">
              <w:rPr>
                <w:b/>
              </w:rPr>
              <w:t>Prijs per uur</w:t>
            </w:r>
          </w:p>
        </w:tc>
        <w:tc>
          <w:tcPr>
            <w:tcW w:w="2776" w:type="dxa"/>
          </w:tcPr>
          <w:p w14:paraId="37C802FF" w14:textId="323EC59A" w:rsidR="008041DA" w:rsidRPr="00091113" w:rsidRDefault="008041DA" w:rsidP="00782566">
            <w:pPr>
              <w:rPr>
                <w:b/>
              </w:rPr>
            </w:pPr>
            <w:r w:rsidRPr="00091113">
              <w:rPr>
                <w:b/>
              </w:rPr>
              <w:t>Uren</w:t>
            </w:r>
          </w:p>
        </w:tc>
        <w:tc>
          <w:tcPr>
            <w:tcW w:w="3357" w:type="dxa"/>
          </w:tcPr>
          <w:p w14:paraId="79E02E02" w14:textId="20ECCED8" w:rsidR="008041DA" w:rsidRPr="00091113" w:rsidRDefault="008041DA" w:rsidP="00782566">
            <w:pPr>
              <w:rPr>
                <w:b/>
              </w:rPr>
            </w:pPr>
            <w:r w:rsidRPr="00091113">
              <w:rPr>
                <w:b/>
              </w:rPr>
              <w:t>Beschrijving</w:t>
            </w:r>
          </w:p>
        </w:tc>
      </w:tr>
      <w:tr w:rsidR="008041DA" w14:paraId="1ACB3AD1" w14:textId="77777777" w:rsidTr="008041DA">
        <w:tc>
          <w:tcPr>
            <w:tcW w:w="2929" w:type="dxa"/>
          </w:tcPr>
          <w:p w14:paraId="6CC2FC27" w14:textId="5D2DC556" w:rsidR="008041DA" w:rsidRDefault="00BF4D98" w:rsidP="00782566">
            <w:pPr>
              <w:rPr>
                <w:bCs/>
              </w:rPr>
            </w:pPr>
            <w:r>
              <w:rPr>
                <w:bCs/>
              </w:rPr>
              <w:t>30,5</w:t>
            </w:r>
            <w:r w:rsidR="00E92E96">
              <w:rPr>
                <w:bCs/>
              </w:rPr>
              <w:t>0</w:t>
            </w:r>
          </w:p>
        </w:tc>
        <w:tc>
          <w:tcPr>
            <w:tcW w:w="2776" w:type="dxa"/>
          </w:tcPr>
          <w:p w14:paraId="18EABD7B" w14:textId="21AE9EBE" w:rsidR="008041DA" w:rsidRDefault="00E92E96" w:rsidP="00782566">
            <w:pPr>
              <w:rPr>
                <w:bCs/>
              </w:rPr>
            </w:pPr>
            <w:r>
              <w:rPr>
                <w:bCs/>
              </w:rPr>
              <w:t>4,50</w:t>
            </w:r>
          </w:p>
        </w:tc>
        <w:tc>
          <w:tcPr>
            <w:tcW w:w="3357" w:type="dxa"/>
          </w:tcPr>
          <w:p w14:paraId="0F5068A5" w14:textId="2C276D76" w:rsidR="008041DA" w:rsidRDefault="008041DA" w:rsidP="00782566">
            <w:pPr>
              <w:rPr>
                <w:bCs/>
              </w:rPr>
            </w:pPr>
            <w:r>
              <w:rPr>
                <w:bCs/>
              </w:rPr>
              <w:t>Netwerk implementatie</w:t>
            </w:r>
          </w:p>
        </w:tc>
      </w:tr>
      <w:tr w:rsidR="008041DA" w14:paraId="16886D4B" w14:textId="77777777" w:rsidTr="008041DA">
        <w:tc>
          <w:tcPr>
            <w:tcW w:w="2929" w:type="dxa"/>
          </w:tcPr>
          <w:p w14:paraId="019C123C" w14:textId="5CA5BC18" w:rsidR="008041DA" w:rsidRDefault="00E92E96" w:rsidP="00782566">
            <w:pPr>
              <w:rPr>
                <w:bCs/>
              </w:rPr>
            </w:pPr>
            <w:r>
              <w:rPr>
                <w:bCs/>
              </w:rPr>
              <w:t>20,50</w:t>
            </w:r>
          </w:p>
        </w:tc>
        <w:tc>
          <w:tcPr>
            <w:tcW w:w="2776" w:type="dxa"/>
          </w:tcPr>
          <w:p w14:paraId="7335DB32" w14:textId="634340B4" w:rsidR="008041DA" w:rsidRDefault="00E92E96" w:rsidP="00782566">
            <w:pPr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3357" w:type="dxa"/>
          </w:tcPr>
          <w:p w14:paraId="5B744503" w14:textId="447D75F0" w:rsidR="008041DA" w:rsidRDefault="00E000CA" w:rsidP="00782566">
            <w:pPr>
              <w:rPr>
                <w:bCs/>
              </w:rPr>
            </w:pPr>
            <w:r>
              <w:rPr>
                <w:bCs/>
              </w:rPr>
              <w:t>Computers  Upgrade</w:t>
            </w:r>
          </w:p>
        </w:tc>
      </w:tr>
      <w:tr w:rsidR="008041DA" w14:paraId="6F948416" w14:textId="77777777" w:rsidTr="008041DA">
        <w:tc>
          <w:tcPr>
            <w:tcW w:w="2929" w:type="dxa"/>
          </w:tcPr>
          <w:p w14:paraId="0AD59617" w14:textId="19F2BB43" w:rsidR="008041DA" w:rsidRDefault="00E92E96" w:rsidP="00782566">
            <w:pPr>
              <w:rPr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2776" w:type="dxa"/>
          </w:tcPr>
          <w:p w14:paraId="463BF0A2" w14:textId="0EE300FE" w:rsidR="008041DA" w:rsidRDefault="00EE6697" w:rsidP="00782566">
            <w:pPr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3357" w:type="dxa"/>
          </w:tcPr>
          <w:p w14:paraId="3EEB9A8A" w14:textId="6E24404E" w:rsidR="008041DA" w:rsidRDefault="00E92E96" w:rsidP="00782566">
            <w:pPr>
              <w:rPr>
                <w:bCs/>
              </w:rPr>
            </w:pPr>
            <w:r>
              <w:rPr>
                <w:bCs/>
              </w:rPr>
              <w:t>Software installatie</w:t>
            </w:r>
          </w:p>
        </w:tc>
      </w:tr>
    </w:tbl>
    <w:p w14:paraId="0135FBA4" w14:textId="57C24CAF" w:rsidR="001C3779" w:rsidRPr="001C3779" w:rsidRDefault="002E5E69" w:rsidP="00782566">
      <w:pPr>
        <w:rPr>
          <w:bCs/>
        </w:rPr>
      </w:pPr>
      <w:r>
        <w:rPr>
          <w:bCs/>
        </w:rPr>
        <w:t xml:space="preserve"> </w:t>
      </w:r>
    </w:p>
    <w:p w14:paraId="18125FD5" w14:textId="75CBB1E8" w:rsidR="00D8616E" w:rsidRPr="00496A5E" w:rsidRDefault="000000ED" w:rsidP="00496A5E">
      <w:pPr>
        <w:pStyle w:val="Heading2"/>
      </w:pPr>
      <w:bookmarkStart w:id="8" w:name="_Toc42255320"/>
      <w:r>
        <w:t>3.2</w:t>
      </w:r>
      <w:r>
        <w:tab/>
      </w:r>
      <w:r w:rsidR="002A33E0">
        <w:t>Kosten aanvullende hard- en software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E0A3B" w14:paraId="4F2A2556" w14:textId="77777777" w:rsidTr="004E0A3B">
        <w:tc>
          <w:tcPr>
            <w:tcW w:w="3020" w:type="dxa"/>
          </w:tcPr>
          <w:p w14:paraId="61917FC9" w14:textId="4A823F7E" w:rsidR="004E0A3B" w:rsidRDefault="004E0A3B" w:rsidP="00D52005">
            <w:pPr>
              <w:rPr>
                <w:b/>
              </w:rPr>
            </w:pPr>
            <w:r>
              <w:rPr>
                <w:b/>
              </w:rPr>
              <w:t>Product</w:t>
            </w:r>
            <w:r w:rsidR="0084379B">
              <w:rPr>
                <w:b/>
              </w:rPr>
              <w:t>(en)</w:t>
            </w:r>
          </w:p>
        </w:tc>
        <w:tc>
          <w:tcPr>
            <w:tcW w:w="3021" w:type="dxa"/>
          </w:tcPr>
          <w:p w14:paraId="25E0314A" w14:textId="6C027A1D" w:rsidR="004E0A3B" w:rsidRDefault="004E0A3B" w:rsidP="00D52005">
            <w:pPr>
              <w:rPr>
                <w:b/>
              </w:rPr>
            </w:pPr>
            <w:r>
              <w:rPr>
                <w:b/>
              </w:rPr>
              <w:t>Prijs</w:t>
            </w:r>
          </w:p>
        </w:tc>
        <w:tc>
          <w:tcPr>
            <w:tcW w:w="3021" w:type="dxa"/>
          </w:tcPr>
          <w:p w14:paraId="24CFB39C" w14:textId="2C392257" w:rsidR="004E0A3B" w:rsidRDefault="007C7E30" w:rsidP="00D52005">
            <w:pPr>
              <w:rPr>
                <w:b/>
              </w:rPr>
            </w:pPr>
            <w:r>
              <w:rPr>
                <w:b/>
              </w:rPr>
              <w:t>Beschrijving</w:t>
            </w:r>
          </w:p>
        </w:tc>
      </w:tr>
      <w:tr w:rsidR="004E0A3B" w14:paraId="3FD32CE8" w14:textId="77777777" w:rsidTr="004E0A3B">
        <w:tc>
          <w:tcPr>
            <w:tcW w:w="3020" w:type="dxa"/>
          </w:tcPr>
          <w:p w14:paraId="1EE740E4" w14:textId="5CE1F3B0" w:rsidR="004E0A3B" w:rsidRPr="0003043C" w:rsidRDefault="007C7E30" w:rsidP="00D52005">
            <w:pPr>
              <w:rPr>
                <w:bCs/>
              </w:rPr>
            </w:pPr>
            <w:r w:rsidRPr="0003043C">
              <w:rPr>
                <w:bCs/>
              </w:rPr>
              <w:t>Glasvezel Router</w:t>
            </w:r>
          </w:p>
        </w:tc>
        <w:tc>
          <w:tcPr>
            <w:tcW w:w="3021" w:type="dxa"/>
          </w:tcPr>
          <w:p w14:paraId="28B12CD7" w14:textId="5EFC7335" w:rsidR="004E0A3B" w:rsidRPr="0003043C" w:rsidRDefault="00742602" w:rsidP="00D52005">
            <w:pPr>
              <w:rPr>
                <w:bCs/>
              </w:rPr>
            </w:pPr>
            <w:r w:rsidRPr="0003043C">
              <w:rPr>
                <w:bCs/>
              </w:rPr>
              <w:t>350</w:t>
            </w:r>
          </w:p>
        </w:tc>
        <w:tc>
          <w:tcPr>
            <w:tcW w:w="3021" w:type="dxa"/>
          </w:tcPr>
          <w:p w14:paraId="30120EEB" w14:textId="3246D73A" w:rsidR="004E0A3B" w:rsidRPr="0003043C" w:rsidRDefault="00742602" w:rsidP="00D52005">
            <w:pPr>
              <w:rPr>
                <w:bCs/>
              </w:rPr>
            </w:pPr>
            <w:r w:rsidRPr="0003043C">
              <w:rPr>
                <w:bCs/>
              </w:rPr>
              <w:t>Router met DHCP en Glasvezel aansluiting.</w:t>
            </w:r>
          </w:p>
        </w:tc>
      </w:tr>
      <w:tr w:rsidR="00715E65" w14:paraId="00DF46F5" w14:textId="77777777" w:rsidTr="004E0A3B">
        <w:tc>
          <w:tcPr>
            <w:tcW w:w="3020" w:type="dxa"/>
          </w:tcPr>
          <w:p w14:paraId="0E0283CD" w14:textId="0646CEB9" w:rsidR="00715E65" w:rsidRPr="0003043C" w:rsidRDefault="00715E65" w:rsidP="00D52005">
            <w:pPr>
              <w:rPr>
                <w:bCs/>
              </w:rPr>
            </w:pPr>
            <w:r w:rsidRPr="0003043C">
              <w:rPr>
                <w:bCs/>
              </w:rPr>
              <w:t>Computers 3 stuks</w:t>
            </w:r>
          </w:p>
        </w:tc>
        <w:tc>
          <w:tcPr>
            <w:tcW w:w="3021" w:type="dxa"/>
          </w:tcPr>
          <w:p w14:paraId="11870F17" w14:textId="715C0140" w:rsidR="00715E65" w:rsidRPr="0003043C" w:rsidRDefault="00D8616E" w:rsidP="00D52005">
            <w:pPr>
              <w:rPr>
                <w:bCs/>
              </w:rPr>
            </w:pPr>
            <w:r w:rsidRPr="0003043C">
              <w:rPr>
                <w:bCs/>
              </w:rPr>
              <w:t>600</w:t>
            </w:r>
          </w:p>
        </w:tc>
        <w:tc>
          <w:tcPr>
            <w:tcW w:w="3021" w:type="dxa"/>
          </w:tcPr>
          <w:p w14:paraId="055AA101" w14:textId="64914E6F" w:rsidR="00715E65" w:rsidRPr="0003043C" w:rsidRDefault="00D8616E" w:rsidP="00D52005">
            <w:pPr>
              <w:rPr>
                <w:bCs/>
              </w:rPr>
            </w:pPr>
            <w:r w:rsidRPr="0003043C">
              <w:rPr>
                <w:bCs/>
              </w:rPr>
              <w:t>Upgrade van de Computers. Naar nieuwere hardware</w:t>
            </w:r>
          </w:p>
        </w:tc>
      </w:tr>
      <w:tr w:rsidR="00900D26" w14:paraId="4439AC98" w14:textId="77777777" w:rsidTr="004E0A3B">
        <w:tc>
          <w:tcPr>
            <w:tcW w:w="3020" w:type="dxa"/>
          </w:tcPr>
          <w:p w14:paraId="23FB4AD4" w14:textId="1FF0461A" w:rsidR="00900D26" w:rsidRPr="0003043C" w:rsidRDefault="00900D26" w:rsidP="00D52005">
            <w:pPr>
              <w:rPr>
                <w:bCs/>
              </w:rPr>
            </w:pPr>
            <w:r w:rsidRPr="0003043C">
              <w:rPr>
                <w:bCs/>
              </w:rPr>
              <w:t>Glasvezel kabels</w:t>
            </w:r>
          </w:p>
        </w:tc>
        <w:tc>
          <w:tcPr>
            <w:tcW w:w="3021" w:type="dxa"/>
          </w:tcPr>
          <w:p w14:paraId="7A72740A" w14:textId="5C9CC7CF" w:rsidR="00900D26" w:rsidRPr="0003043C" w:rsidRDefault="00C7110A" w:rsidP="00D52005">
            <w:pPr>
              <w:rPr>
                <w:bCs/>
              </w:rPr>
            </w:pPr>
            <w:r w:rsidRPr="0003043C">
              <w:rPr>
                <w:bCs/>
              </w:rPr>
              <w:t>450</w:t>
            </w:r>
          </w:p>
        </w:tc>
        <w:tc>
          <w:tcPr>
            <w:tcW w:w="3021" w:type="dxa"/>
          </w:tcPr>
          <w:p w14:paraId="13DA9959" w14:textId="479DD973" w:rsidR="00900D26" w:rsidRPr="0003043C" w:rsidRDefault="00C7110A" w:rsidP="00D52005">
            <w:pPr>
              <w:rPr>
                <w:bCs/>
              </w:rPr>
            </w:pPr>
            <w:r w:rsidRPr="0003043C">
              <w:rPr>
                <w:bCs/>
              </w:rPr>
              <w:t>Nieuwe kabels naar de computers</w:t>
            </w:r>
          </w:p>
        </w:tc>
      </w:tr>
      <w:tr w:rsidR="00471A9C" w14:paraId="617042B8" w14:textId="77777777" w:rsidTr="004E0A3B">
        <w:tc>
          <w:tcPr>
            <w:tcW w:w="3020" w:type="dxa"/>
          </w:tcPr>
          <w:p w14:paraId="3DFE01E9" w14:textId="4D8E0A3F" w:rsidR="00471A9C" w:rsidRPr="0003043C" w:rsidRDefault="00471A9C" w:rsidP="00D52005">
            <w:pPr>
              <w:rPr>
                <w:bCs/>
              </w:rPr>
            </w:pPr>
            <w:r w:rsidRPr="0003043C">
              <w:rPr>
                <w:bCs/>
              </w:rPr>
              <w:t>Internet provider</w:t>
            </w:r>
          </w:p>
        </w:tc>
        <w:tc>
          <w:tcPr>
            <w:tcW w:w="3021" w:type="dxa"/>
          </w:tcPr>
          <w:p w14:paraId="549C0BE7" w14:textId="5BD85FAE" w:rsidR="00471A9C" w:rsidRPr="0003043C" w:rsidRDefault="00471A9C" w:rsidP="00D52005">
            <w:pPr>
              <w:rPr>
                <w:bCs/>
              </w:rPr>
            </w:pPr>
            <w:r w:rsidRPr="0003043C">
              <w:rPr>
                <w:bCs/>
              </w:rPr>
              <w:t>50 per maand</w:t>
            </w:r>
          </w:p>
        </w:tc>
        <w:tc>
          <w:tcPr>
            <w:tcW w:w="3021" w:type="dxa"/>
          </w:tcPr>
          <w:p w14:paraId="018188F8" w14:textId="1A133F8C" w:rsidR="00471A9C" w:rsidRPr="0003043C" w:rsidRDefault="00471A9C" w:rsidP="00D52005">
            <w:pPr>
              <w:rPr>
                <w:bCs/>
              </w:rPr>
            </w:pPr>
            <w:r w:rsidRPr="0003043C">
              <w:rPr>
                <w:bCs/>
              </w:rPr>
              <w:t>Internet verbinding</w:t>
            </w:r>
          </w:p>
        </w:tc>
      </w:tr>
    </w:tbl>
    <w:p w14:paraId="2CC73615" w14:textId="77777777" w:rsidR="004E0A3B" w:rsidRPr="00342472" w:rsidRDefault="004E0A3B" w:rsidP="00D52005">
      <w:pPr>
        <w:rPr>
          <w:b/>
        </w:rPr>
      </w:pPr>
    </w:p>
    <w:p w14:paraId="4FDEDEE2" w14:textId="77777777" w:rsidR="004E5012" w:rsidRDefault="004E5012" w:rsidP="00C944C3">
      <w:pPr>
        <w:pStyle w:val="Heading1"/>
      </w:pPr>
    </w:p>
    <w:p w14:paraId="01564AC0" w14:textId="59D5EB42" w:rsidR="004E5012" w:rsidRPr="004E5012" w:rsidRDefault="004E5012" w:rsidP="004E501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6FD6313" w14:textId="77777777" w:rsidR="004E5012" w:rsidRDefault="004E501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EDCCA00" w14:textId="4244F276" w:rsidR="00C944C3" w:rsidRDefault="00C944C3" w:rsidP="00C944C3">
      <w:pPr>
        <w:pStyle w:val="Heading1"/>
      </w:pPr>
      <w:bookmarkStart w:id="9" w:name="_Toc42255321"/>
      <w:r>
        <w:t>4</w:t>
      </w:r>
      <w:r>
        <w:tab/>
      </w:r>
      <w:r w:rsidR="009521AF">
        <w:t>Opleidingen</w:t>
      </w:r>
      <w:bookmarkEnd w:id="9"/>
    </w:p>
    <w:p w14:paraId="307D0683" w14:textId="23EFB656" w:rsidR="00BB0B2D" w:rsidRPr="00AB3012" w:rsidRDefault="00BB0B2D" w:rsidP="00BB0B2D">
      <w:r>
        <w:t xml:space="preserve">Gebruikers leren over de aanpassingen doormiddel van een mededeling. Deze mededeling zal de gebruikers informeren over de software waarom deze is toegepast en wat de voordelen zijn van deze verandering. </w:t>
      </w:r>
      <w:r>
        <w:br/>
      </w:r>
      <w:r>
        <w:br/>
        <w:t>Hieronder zijn er een aantal opleidingen geschreven die gebruikers helpen om de transitie makkelijker te laten verlopen.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BB0B2D" w14:paraId="7F9810F6" w14:textId="77777777" w:rsidTr="00A20F22">
        <w:tc>
          <w:tcPr>
            <w:tcW w:w="2689" w:type="dxa"/>
          </w:tcPr>
          <w:p w14:paraId="476F95E0" w14:textId="77777777" w:rsidR="00BB0B2D" w:rsidRPr="00AB3012" w:rsidRDefault="00BB0B2D" w:rsidP="00A20F22">
            <w:r>
              <w:rPr>
                <w:b/>
                <w:bCs/>
              </w:rPr>
              <w:t>Opleiding:</w:t>
            </w:r>
          </w:p>
        </w:tc>
        <w:tc>
          <w:tcPr>
            <w:tcW w:w="6373" w:type="dxa"/>
          </w:tcPr>
          <w:p w14:paraId="1ED57FE4" w14:textId="77777777" w:rsidR="00BB0B2D" w:rsidRPr="00AB3012" w:rsidRDefault="00BB0B2D" w:rsidP="00A20F22">
            <w:r>
              <w:rPr>
                <w:b/>
                <w:bCs/>
              </w:rPr>
              <w:t>Beschrijving:</w:t>
            </w:r>
          </w:p>
        </w:tc>
      </w:tr>
      <w:tr w:rsidR="00BB0B2D" w14:paraId="01C48C60" w14:textId="77777777" w:rsidTr="00A20F22">
        <w:tc>
          <w:tcPr>
            <w:tcW w:w="2689" w:type="dxa"/>
          </w:tcPr>
          <w:p w14:paraId="07CFA3FC" w14:textId="77777777" w:rsidR="00BB0B2D" w:rsidRDefault="00BB0B2D" w:rsidP="00A20F22">
            <w:r>
              <w:t>Nieuw besturing systeem:</w:t>
            </w:r>
          </w:p>
        </w:tc>
        <w:tc>
          <w:tcPr>
            <w:tcW w:w="6373" w:type="dxa"/>
          </w:tcPr>
          <w:p w14:paraId="43D29C57" w14:textId="77777777" w:rsidR="00BB0B2D" w:rsidRDefault="00BB0B2D" w:rsidP="00A20F22">
            <w:r>
              <w:t>De gebruiker leert om te werken met het nieuwe besturing systeem door middel van een online handleiding + cursus.</w:t>
            </w:r>
          </w:p>
        </w:tc>
      </w:tr>
      <w:tr w:rsidR="00BB0B2D" w14:paraId="7AD25797" w14:textId="77777777" w:rsidTr="00A20F22">
        <w:tc>
          <w:tcPr>
            <w:tcW w:w="2689" w:type="dxa"/>
          </w:tcPr>
          <w:p w14:paraId="6C49FF63" w14:textId="77777777" w:rsidR="00BB0B2D" w:rsidRDefault="00BB0B2D" w:rsidP="00A20F22">
            <w:r>
              <w:t>Nieuw database systeem:</w:t>
            </w:r>
          </w:p>
        </w:tc>
        <w:tc>
          <w:tcPr>
            <w:tcW w:w="6373" w:type="dxa"/>
          </w:tcPr>
          <w:p w14:paraId="6DD761DD" w14:textId="77777777" w:rsidR="00BB0B2D" w:rsidRDefault="00BB0B2D" w:rsidP="00A20F22">
            <w:r>
              <w:t>De gebruiker leert om te werken met het nieuwe database systeem door middel van een online handleiding meerdere test opdrachten en een cursus.</w:t>
            </w:r>
          </w:p>
        </w:tc>
      </w:tr>
      <w:tr w:rsidR="00BB0B2D" w14:paraId="1A92AC56" w14:textId="77777777" w:rsidTr="00A20F22">
        <w:tc>
          <w:tcPr>
            <w:tcW w:w="2689" w:type="dxa"/>
          </w:tcPr>
          <w:p w14:paraId="727722E1" w14:textId="66D9D9F0" w:rsidR="00BB0B2D" w:rsidRDefault="00D23555" w:rsidP="00A20F22">
            <w:r>
              <w:t>Omgaan met het netwerk.</w:t>
            </w:r>
          </w:p>
        </w:tc>
        <w:tc>
          <w:tcPr>
            <w:tcW w:w="6373" w:type="dxa"/>
          </w:tcPr>
          <w:p w14:paraId="5F8208A6" w14:textId="73E06F88" w:rsidR="00BB0B2D" w:rsidRDefault="00D23555" w:rsidP="00A20F22">
            <w:r>
              <w:t>De gebruiker leert om te gaan met het netwerk</w:t>
            </w:r>
            <w:r w:rsidR="00EE1E86">
              <w:t>. Hij leert om bestanden naar andere te sturen in het lokale netwerk.</w:t>
            </w:r>
          </w:p>
        </w:tc>
      </w:tr>
    </w:tbl>
    <w:p w14:paraId="06767C13" w14:textId="24773E00" w:rsidR="00E5359C" w:rsidRPr="00B37C74" w:rsidRDefault="00E5359C">
      <w:pPr>
        <w:rPr>
          <w:b/>
        </w:rPr>
      </w:pPr>
    </w:p>
    <w:p w14:paraId="4C5692DA" w14:textId="77777777" w:rsidR="004E5012" w:rsidRDefault="004E5012">
      <w:pPr>
        <w:rPr>
          <w:bCs/>
        </w:rPr>
      </w:pPr>
    </w:p>
    <w:p w14:paraId="047E3F77" w14:textId="1F23160D" w:rsidR="004E5012" w:rsidRDefault="004E5012">
      <w:pPr>
        <w:rPr>
          <w:bCs/>
        </w:rPr>
      </w:pPr>
    </w:p>
    <w:p w14:paraId="015EBA61" w14:textId="75106A5B" w:rsidR="00E5359C" w:rsidRPr="00CF2F42" w:rsidRDefault="004E5012">
      <w:pPr>
        <w:rPr>
          <w:bCs/>
        </w:rPr>
      </w:pPr>
      <w:r>
        <w:rPr>
          <w:bCs/>
        </w:rPr>
        <w:br w:type="page"/>
      </w:r>
    </w:p>
    <w:p w14:paraId="08BCD8DF" w14:textId="77777777" w:rsidR="008E0BF9" w:rsidRDefault="008E0BF9" w:rsidP="008E0BF9">
      <w:pPr>
        <w:pStyle w:val="Heading1"/>
      </w:pPr>
      <w:bookmarkStart w:id="10" w:name="_Toc42255322"/>
      <w:r>
        <w:t>5</w:t>
      </w:r>
      <w:r>
        <w:tab/>
        <w:t>Teste</w:t>
      </w:r>
      <w:r w:rsidR="000877A6">
        <w:t>n</w:t>
      </w:r>
      <w:bookmarkEnd w:id="10"/>
    </w:p>
    <w:p w14:paraId="36E41BF7" w14:textId="77777777" w:rsidR="00EE490A" w:rsidRPr="00D52005" w:rsidRDefault="00EE490A" w:rsidP="00D52005"/>
    <w:p w14:paraId="01EFDEDD" w14:textId="7650FCFA" w:rsidR="00A96D83" w:rsidRPr="0069684A" w:rsidRDefault="00D41991" w:rsidP="0069684A">
      <w:pPr>
        <w:pStyle w:val="Heading2"/>
      </w:pPr>
      <w:bookmarkStart w:id="11" w:name="_Toc42255323"/>
      <w:r>
        <w:t>5.1</w:t>
      </w:r>
      <w:r>
        <w:tab/>
        <w:t>Testomgeving</w:t>
      </w:r>
      <w:bookmarkEnd w:id="11"/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129"/>
        <w:gridCol w:w="5991"/>
        <w:gridCol w:w="1100"/>
        <w:gridCol w:w="1030"/>
        <w:gridCol w:w="951"/>
      </w:tblGrid>
      <w:tr w:rsidR="00FC66A8" w14:paraId="01E52061" w14:textId="09ED66D3" w:rsidTr="00152984">
        <w:trPr>
          <w:cantSplit/>
          <w:trHeight w:val="304"/>
        </w:trPr>
        <w:tc>
          <w:tcPr>
            <w:tcW w:w="1129" w:type="dxa"/>
          </w:tcPr>
          <w:p w14:paraId="1FDCD4C7" w14:textId="4622F506" w:rsidR="00FC66A8" w:rsidRPr="00AB3012" w:rsidRDefault="00FC66A8" w:rsidP="00A20F22">
            <w:r>
              <w:rPr>
                <w:b/>
                <w:bCs/>
              </w:rPr>
              <w:t>Test:</w:t>
            </w:r>
          </w:p>
        </w:tc>
        <w:tc>
          <w:tcPr>
            <w:tcW w:w="5991" w:type="dxa"/>
          </w:tcPr>
          <w:p w14:paraId="0841D155" w14:textId="7D34FA74" w:rsidR="00FC66A8" w:rsidRDefault="00FC66A8" w:rsidP="00A20F22">
            <w:pPr>
              <w:rPr>
                <w:b/>
                <w:bCs/>
              </w:rPr>
            </w:pPr>
            <w:r>
              <w:rPr>
                <w:b/>
                <w:bCs/>
              </w:rPr>
              <w:t>Omschrijving:</w:t>
            </w:r>
          </w:p>
        </w:tc>
        <w:tc>
          <w:tcPr>
            <w:tcW w:w="1100" w:type="dxa"/>
          </w:tcPr>
          <w:p w14:paraId="10470F65" w14:textId="143FC61F" w:rsidR="00FC66A8" w:rsidRDefault="00FC66A8" w:rsidP="00A20F22">
            <w:pPr>
              <w:rPr>
                <w:b/>
                <w:bCs/>
              </w:rPr>
            </w:pPr>
            <w:r>
              <w:rPr>
                <w:b/>
                <w:bCs/>
              </w:rPr>
              <w:t>Tester:</w:t>
            </w:r>
          </w:p>
        </w:tc>
        <w:tc>
          <w:tcPr>
            <w:tcW w:w="1030" w:type="dxa"/>
          </w:tcPr>
          <w:p w14:paraId="75DB875E" w14:textId="359EAB8F" w:rsidR="00FC66A8" w:rsidRPr="00FC66A8" w:rsidRDefault="00FC66A8" w:rsidP="00FC66A8">
            <w:pPr>
              <w:jc w:val="center"/>
              <w:rPr>
                <w:b/>
                <w:bCs/>
              </w:rPr>
            </w:pPr>
            <w:r w:rsidRPr="00FC66A8">
              <w:rPr>
                <w:b/>
                <w:bCs/>
              </w:rPr>
              <w:t>Datum:</w:t>
            </w:r>
          </w:p>
        </w:tc>
        <w:tc>
          <w:tcPr>
            <w:tcW w:w="951" w:type="dxa"/>
          </w:tcPr>
          <w:p w14:paraId="738E5004" w14:textId="5CAC0AB3" w:rsidR="00FC66A8" w:rsidRPr="00FC66A8" w:rsidRDefault="00FC66A8" w:rsidP="00FC66A8">
            <w:pPr>
              <w:jc w:val="center"/>
              <w:rPr>
                <w:b/>
                <w:bCs/>
              </w:rPr>
            </w:pPr>
            <w:r w:rsidRPr="00FC66A8">
              <w:rPr>
                <w:b/>
                <w:bCs/>
              </w:rPr>
              <w:t>Tijdstip:</w:t>
            </w:r>
          </w:p>
        </w:tc>
      </w:tr>
      <w:tr w:rsidR="00FC66A8" w14:paraId="48900A82" w14:textId="552D6885" w:rsidTr="00152984">
        <w:trPr>
          <w:cantSplit/>
          <w:trHeight w:val="1134"/>
        </w:trPr>
        <w:tc>
          <w:tcPr>
            <w:tcW w:w="1129" w:type="dxa"/>
          </w:tcPr>
          <w:p w14:paraId="4E17ED33" w14:textId="6FA6D0C2" w:rsidR="00FC66A8" w:rsidRDefault="00FC66A8" w:rsidP="00A20F22">
            <w:r>
              <w:t xml:space="preserve">OS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</w:p>
        </w:tc>
        <w:tc>
          <w:tcPr>
            <w:tcW w:w="5991" w:type="dxa"/>
          </w:tcPr>
          <w:p w14:paraId="61A87DD3" w14:textId="4B3F8293" w:rsidR="00FC66A8" w:rsidRDefault="00FC66A8" w:rsidP="00A20F22">
            <w:r>
              <w:t>Het besturing systeem wordt getest doormiddel van het opstarten en het opstarten van verschillende programma’s</w:t>
            </w:r>
            <w:r w:rsidR="00250F12">
              <w:t xml:space="preserve">. Jan neemt het test materiaal mee op een USB stick met de </w:t>
            </w:r>
            <w:r w:rsidR="00152984">
              <w:t>benodigde</w:t>
            </w:r>
            <w:r w:rsidR="00250F12">
              <w:t xml:space="preserve"> software om het besturing systeem te testen.</w:t>
            </w:r>
          </w:p>
        </w:tc>
        <w:tc>
          <w:tcPr>
            <w:tcW w:w="1100" w:type="dxa"/>
          </w:tcPr>
          <w:p w14:paraId="21A47547" w14:textId="0ED63725" w:rsidR="00FC66A8" w:rsidRDefault="00FC66A8" w:rsidP="00A20F22">
            <w:r>
              <w:t>Jan</w:t>
            </w:r>
          </w:p>
        </w:tc>
        <w:tc>
          <w:tcPr>
            <w:tcW w:w="1030" w:type="dxa"/>
          </w:tcPr>
          <w:p w14:paraId="06F38DB5" w14:textId="6BA8A715" w:rsidR="00FC66A8" w:rsidRPr="00FC66A8" w:rsidRDefault="00FC66A8" w:rsidP="00FC66A8">
            <w:pPr>
              <w:jc w:val="center"/>
              <w:rPr>
                <w:b/>
                <w:bCs/>
              </w:rPr>
            </w:pPr>
            <w:r w:rsidRPr="00FC66A8">
              <w:rPr>
                <w:b/>
                <w:bCs/>
              </w:rPr>
              <w:t>6-6-2020</w:t>
            </w:r>
          </w:p>
        </w:tc>
        <w:tc>
          <w:tcPr>
            <w:tcW w:w="951" w:type="dxa"/>
          </w:tcPr>
          <w:p w14:paraId="4A0F9A58" w14:textId="6E9D2C18" w:rsidR="00FC66A8" w:rsidRPr="00FC66A8" w:rsidRDefault="00FC66A8" w:rsidP="00FC66A8">
            <w:pPr>
              <w:jc w:val="center"/>
              <w:rPr>
                <w:b/>
                <w:bCs/>
              </w:rPr>
            </w:pPr>
            <w:r w:rsidRPr="00FC66A8">
              <w:rPr>
                <w:b/>
                <w:bCs/>
              </w:rPr>
              <w:t>11:00</w:t>
            </w:r>
          </w:p>
        </w:tc>
      </w:tr>
      <w:tr w:rsidR="00FC66A8" w14:paraId="57515C16" w14:textId="629CE7F5" w:rsidTr="00152984">
        <w:trPr>
          <w:cantSplit/>
          <w:trHeight w:val="1134"/>
        </w:trPr>
        <w:tc>
          <w:tcPr>
            <w:tcW w:w="1129" w:type="dxa"/>
          </w:tcPr>
          <w:p w14:paraId="58EFE814" w14:textId="57B43B5F" w:rsidR="00FC66A8" w:rsidRDefault="00FC66A8" w:rsidP="00217139">
            <w:r>
              <w:t xml:space="preserve">OS stresstest </w:t>
            </w:r>
          </w:p>
        </w:tc>
        <w:tc>
          <w:tcPr>
            <w:tcW w:w="5991" w:type="dxa"/>
          </w:tcPr>
          <w:p w14:paraId="6BAFD23F" w14:textId="62790562" w:rsidR="00FC66A8" w:rsidRDefault="00FC66A8" w:rsidP="00217139">
            <w:r>
              <w:t>Na het testen van alle besturing systemen wordt er een stress-test gehouden om te kijken als het computer systeem het besturing systeem kan draaien.</w:t>
            </w:r>
            <w:r w:rsidR="00152984">
              <w:t xml:space="preserve"> Jan neemt het test materiaal mee op een USB stick met de benodigde software om het besturing systeem te</w:t>
            </w:r>
            <w:r w:rsidR="00D6255C">
              <w:t xml:space="preserve"> stress</w:t>
            </w:r>
            <w:r w:rsidR="00152984">
              <w:t xml:space="preserve"> testen.</w:t>
            </w:r>
          </w:p>
        </w:tc>
        <w:tc>
          <w:tcPr>
            <w:tcW w:w="1100" w:type="dxa"/>
          </w:tcPr>
          <w:p w14:paraId="737BEB8B" w14:textId="5DF2D782" w:rsidR="00FC66A8" w:rsidRDefault="00FC66A8" w:rsidP="00217139">
            <w:r>
              <w:t>Jan</w:t>
            </w:r>
          </w:p>
        </w:tc>
        <w:tc>
          <w:tcPr>
            <w:tcW w:w="1030" w:type="dxa"/>
          </w:tcPr>
          <w:p w14:paraId="06A732B7" w14:textId="72774719" w:rsidR="00FC66A8" w:rsidRPr="00FC66A8" w:rsidRDefault="00FC66A8" w:rsidP="00FC66A8">
            <w:pPr>
              <w:jc w:val="center"/>
              <w:rPr>
                <w:b/>
                <w:bCs/>
              </w:rPr>
            </w:pPr>
            <w:r w:rsidRPr="00FC66A8">
              <w:rPr>
                <w:b/>
                <w:bCs/>
              </w:rPr>
              <w:t>6-6-2020</w:t>
            </w:r>
          </w:p>
        </w:tc>
        <w:tc>
          <w:tcPr>
            <w:tcW w:w="951" w:type="dxa"/>
          </w:tcPr>
          <w:p w14:paraId="387B818A" w14:textId="2648BA9C" w:rsidR="00FC66A8" w:rsidRPr="00FC66A8" w:rsidRDefault="00FC66A8" w:rsidP="00FC66A8">
            <w:pPr>
              <w:jc w:val="center"/>
              <w:rPr>
                <w:b/>
                <w:bCs/>
              </w:rPr>
            </w:pPr>
            <w:r w:rsidRPr="00FC66A8">
              <w:rPr>
                <w:b/>
                <w:bCs/>
              </w:rPr>
              <w:t>13:00</w:t>
            </w:r>
          </w:p>
        </w:tc>
      </w:tr>
      <w:tr w:rsidR="00FC66A8" w14:paraId="1D789779" w14:textId="77777777" w:rsidTr="00152984">
        <w:trPr>
          <w:cantSplit/>
          <w:trHeight w:val="1134"/>
        </w:trPr>
        <w:tc>
          <w:tcPr>
            <w:tcW w:w="1129" w:type="dxa"/>
          </w:tcPr>
          <w:p w14:paraId="51E28D2A" w14:textId="67483A17" w:rsidR="00FC66A8" w:rsidRDefault="00FC66A8" w:rsidP="00217139">
            <w:r>
              <w:t xml:space="preserve">Computer stress </w:t>
            </w:r>
            <w:proofErr w:type="spellStart"/>
            <w:r>
              <w:t>testing</w:t>
            </w:r>
            <w:proofErr w:type="spellEnd"/>
          </w:p>
        </w:tc>
        <w:tc>
          <w:tcPr>
            <w:tcW w:w="5991" w:type="dxa"/>
          </w:tcPr>
          <w:p w14:paraId="7B4E74DF" w14:textId="5AC36647" w:rsidR="00FC66A8" w:rsidRDefault="00FC66A8" w:rsidP="00217139">
            <w:r>
              <w:t>De computer hardware wordt gestresstest om te kijken als deze voldoende is om belangrijke programma’s te runnen.</w:t>
            </w:r>
            <w:r w:rsidR="00152984">
              <w:t xml:space="preserve"> Jan neemt het test materiaal mee op een USB stick met de benodigde software om </w:t>
            </w:r>
            <w:r w:rsidR="00312D0B">
              <w:t xml:space="preserve">de hardware </w:t>
            </w:r>
            <w:r w:rsidR="00152984">
              <w:t>te testen.</w:t>
            </w:r>
          </w:p>
        </w:tc>
        <w:tc>
          <w:tcPr>
            <w:tcW w:w="1100" w:type="dxa"/>
          </w:tcPr>
          <w:p w14:paraId="1920225E" w14:textId="4618B6B0" w:rsidR="00FC66A8" w:rsidRDefault="00FC66A8" w:rsidP="00217139">
            <w:r>
              <w:t>Jan/Kees</w:t>
            </w:r>
          </w:p>
        </w:tc>
        <w:tc>
          <w:tcPr>
            <w:tcW w:w="1030" w:type="dxa"/>
          </w:tcPr>
          <w:p w14:paraId="0BE68F71" w14:textId="086A966B" w:rsidR="00FC66A8" w:rsidRPr="00FC66A8" w:rsidRDefault="00FC66A8" w:rsidP="00FC66A8">
            <w:pPr>
              <w:jc w:val="center"/>
              <w:rPr>
                <w:b/>
                <w:bCs/>
              </w:rPr>
            </w:pPr>
            <w:r w:rsidRPr="00FC66A8">
              <w:rPr>
                <w:b/>
                <w:bCs/>
              </w:rPr>
              <w:t>6-6-2020</w:t>
            </w:r>
          </w:p>
        </w:tc>
        <w:tc>
          <w:tcPr>
            <w:tcW w:w="951" w:type="dxa"/>
          </w:tcPr>
          <w:p w14:paraId="2719A26B" w14:textId="51B71EEB" w:rsidR="00FC66A8" w:rsidRPr="00FC66A8" w:rsidRDefault="00FC66A8" w:rsidP="00FC66A8">
            <w:pPr>
              <w:jc w:val="center"/>
              <w:rPr>
                <w:b/>
                <w:bCs/>
              </w:rPr>
            </w:pPr>
            <w:r w:rsidRPr="00FC66A8">
              <w:rPr>
                <w:b/>
                <w:bCs/>
              </w:rPr>
              <w:t>15:00</w:t>
            </w:r>
          </w:p>
        </w:tc>
      </w:tr>
      <w:tr w:rsidR="00FC66A8" w14:paraId="1B9DE675" w14:textId="1707364F" w:rsidTr="00152984">
        <w:trPr>
          <w:cantSplit/>
          <w:trHeight w:val="1134"/>
        </w:trPr>
        <w:tc>
          <w:tcPr>
            <w:tcW w:w="1129" w:type="dxa"/>
          </w:tcPr>
          <w:p w14:paraId="6746AE60" w14:textId="1CCC082D" w:rsidR="00FC66A8" w:rsidRDefault="00FC66A8" w:rsidP="00217139">
            <w:r>
              <w:t xml:space="preserve">Database </w:t>
            </w:r>
            <w:proofErr w:type="spellStart"/>
            <w:r>
              <w:t>testing</w:t>
            </w:r>
            <w:proofErr w:type="spellEnd"/>
          </w:p>
        </w:tc>
        <w:tc>
          <w:tcPr>
            <w:tcW w:w="5991" w:type="dxa"/>
          </w:tcPr>
          <w:p w14:paraId="063B44F2" w14:textId="53AA7A48" w:rsidR="00FC66A8" w:rsidRDefault="00FC66A8" w:rsidP="00217139">
            <w:r>
              <w:t xml:space="preserve">Het database wordt opgestart en wordt getest als alles is toegevoegd en dat de informatie van het vorige data systeem is </w:t>
            </w:r>
            <w:proofErr w:type="spellStart"/>
            <w:r>
              <w:t>getransferd</w:t>
            </w:r>
            <w:proofErr w:type="spellEnd"/>
            <w:r>
              <w:t>.</w:t>
            </w:r>
            <w:r w:rsidR="00156F6C">
              <w:t xml:space="preserve"> Kees neemt het test materiaal mee op een USB stick met de benodigde software om </w:t>
            </w:r>
            <w:r w:rsidR="00915F6F">
              <w:t>de database</w:t>
            </w:r>
            <w:r w:rsidR="00151FEB">
              <w:t xml:space="preserve"> </w:t>
            </w:r>
            <w:r w:rsidR="00156F6C">
              <w:t>te testen.</w:t>
            </w:r>
          </w:p>
        </w:tc>
        <w:tc>
          <w:tcPr>
            <w:tcW w:w="1100" w:type="dxa"/>
          </w:tcPr>
          <w:p w14:paraId="39E8A910" w14:textId="75E992A5" w:rsidR="00FC66A8" w:rsidRDefault="00FC66A8" w:rsidP="00217139">
            <w:r>
              <w:t>Kees</w:t>
            </w:r>
          </w:p>
        </w:tc>
        <w:tc>
          <w:tcPr>
            <w:tcW w:w="1030" w:type="dxa"/>
          </w:tcPr>
          <w:p w14:paraId="1D9C98C8" w14:textId="370159C9" w:rsidR="00FC66A8" w:rsidRPr="00FC66A8" w:rsidRDefault="00FC66A8" w:rsidP="00FC66A8">
            <w:pPr>
              <w:jc w:val="center"/>
              <w:rPr>
                <w:b/>
                <w:bCs/>
              </w:rPr>
            </w:pPr>
            <w:r w:rsidRPr="00FC66A8">
              <w:rPr>
                <w:b/>
                <w:bCs/>
              </w:rPr>
              <w:t>7-6-2020</w:t>
            </w:r>
          </w:p>
        </w:tc>
        <w:tc>
          <w:tcPr>
            <w:tcW w:w="951" w:type="dxa"/>
          </w:tcPr>
          <w:p w14:paraId="0ABB21F6" w14:textId="6F1ED816" w:rsidR="00FC66A8" w:rsidRPr="00FC66A8" w:rsidRDefault="00FC66A8" w:rsidP="00FC66A8">
            <w:pPr>
              <w:jc w:val="center"/>
              <w:rPr>
                <w:b/>
                <w:bCs/>
              </w:rPr>
            </w:pPr>
            <w:r w:rsidRPr="00FC66A8">
              <w:rPr>
                <w:b/>
                <w:bCs/>
              </w:rPr>
              <w:t>11:00</w:t>
            </w:r>
          </w:p>
        </w:tc>
      </w:tr>
      <w:tr w:rsidR="00FC66A8" w14:paraId="40C0F68D" w14:textId="6A912BA6" w:rsidTr="00152984">
        <w:trPr>
          <w:cantSplit/>
          <w:trHeight w:val="1134"/>
        </w:trPr>
        <w:tc>
          <w:tcPr>
            <w:tcW w:w="1129" w:type="dxa"/>
          </w:tcPr>
          <w:p w14:paraId="139EDA04" w14:textId="276F4020" w:rsidR="00FC66A8" w:rsidRDefault="00FC66A8" w:rsidP="00217139">
            <w:r>
              <w:t xml:space="preserve">Database stress </w:t>
            </w:r>
            <w:proofErr w:type="spellStart"/>
            <w:r>
              <w:t>testing</w:t>
            </w:r>
            <w:proofErr w:type="spellEnd"/>
          </w:p>
        </w:tc>
        <w:tc>
          <w:tcPr>
            <w:tcW w:w="5991" w:type="dxa"/>
          </w:tcPr>
          <w:p w14:paraId="4A055F72" w14:textId="21A3B80B" w:rsidR="00FC66A8" w:rsidRDefault="00FC66A8" w:rsidP="00217139">
            <w:r>
              <w:t>Het database systeem wordt gestress test om te kijken als deze het volhoudt</w:t>
            </w:r>
            <w:r w:rsidR="00A16883">
              <w:t xml:space="preserve">. </w:t>
            </w:r>
            <w:r w:rsidR="003C41A7">
              <w:t xml:space="preserve">Kees neemt het test materiaal mee op een USB stick met de benodigde software om </w:t>
            </w:r>
            <w:r w:rsidR="0021464E">
              <w:t>de database</w:t>
            </w:r>
            <w:r w:rsidR="003C41A7">
              <w:t xml:space="preserve"> te </w:t>
            </w:r>
            <w:r w:rsidR="0021464E">
              <w:t xml:space="preserve">stress </w:t>
            </w:r>
            <w:r w:rsidR="003C41A7">
              <w:t>testen.</w:t>
            </w:r>
            <w:r>
              <w:t>.</w:t>
            </w:r>
          </w:p>
        </w:tc>
        <w:tc>
          <w:tcPr>
            <w:tcW w:w="1100" w:type="dxa"/>
          </w:tcPr>
          <w:p w14:paraId="55AAF7C4" w14:textId="4ABAFC01" w:rsidR="00FC66A8" w:rsidRDefault="00FC66A8" w:rsidP="00217139">
            <w:r>
              <w:t>Kees</w:t>
            </w:r>
          </w:p>
        </w:tc>
        <w:tc>
          <w:tcPr>
            <w:tcW w:w="1030" w:type="dxa"/>
          </w:tcPr>
          <w:p w14:paraId="501E982E" w14:textId="6CFBF3ED" w:rsidR="00FC66A8" w:rsidRPr="00FC66A8" w:rsidRDefault="00FC66A8" w:rsidP="00FC66A8">
            <w:pPr>
              <w:jc w:val="center"/>
              <w:rPr>
                <w:b/>
                <w:bCs/>
              </w:rPr>
            </w:pPr>
            <w:r w:rsidRPr="00FC66A8">
              <w:rPr>
                <w:b/>
                <w:bCs/>
              </w:rPr>
              <w:t>7-6-2020</w:t>
            </w:r>
          </w:p>
        </w:tc>
        <w:tc>
          <w:tcPr>
            <w:tcW w:w="951" w:type="dxa"/>
          </w:tcPr>
          <w:p w14:paraId="5E4462CF" w14:textId="4F50F65C" w:rsidR="00FC66A8" w:rsidRPr="00FC66A8" w:rsidRDefault="00FC66A8" w:rsidP="00FC66A8">
            <w:pPr>
              <w:jc w:val="center"/>
              <w:rPr>
                <w:b/>
                <w:bCs/>
              </w:rPr>
            </w:pPr>
            <w:r w:rsidRPr="00FC66A8">
              <w:rPr>
                <w:b/>
                <w:bCs/>
              </w:rPr>
              <w:t>13:00</w:t>
            </w:r>
          </w:p>
        </w:tc>
      </w:tr>
      <w:tr w:rsidR="00FC66A8" w14:paraId="2CC7345B" w14:textId="7B00BDA9" w:rsidTr="00152984">
        <w:trPr>
          <w:cantSplit/>
          <w:trHeight w:val="1134"/>
        </w:trPr>
        <w:tc>
          <w:tcPr>
            <w:tcW w:w="1129" w:type="dxa"/>
          </w:tcPr>
          <w:p w14:paraId="45BF50E5" w14:textId="134D701D" w:rsidR="00FC66A8" w:rsidRDefault="00FC66A8" w:rsidP="00217139">
            <w:r>
              <w:t xml:space="preserve">Netwerk </w:t>
            </w:r>
            <w:proofErr w:type="spellStart"/>
            <w:r>
              <w:t>testing</w:t>
            </w:r>
            <w:proofErr w:type="spellEnd"/>
          </w:p>
        </w:tc>
        <w:tc>
          <w:tcPr>
            <w:tcW w:w="5991" w:type="dxa"/>
          </w:tcPr>
          <w:p w14:paraId="37D2C4F4" w14:textId="1343649B" w:rsidR="00FC66A8" w:rsidRDefault="00FC66A8" w:rsidP="00217139">
            <w:r>
              <w:t xml:space="preserve">Er wordt gekeken als het netwerk onderling tussen </w:t>
            </w:r>
            <w:proofErr w:type="spellStart"/>
            <w:r>
              <w:t>the</w:t>
            </w:r>
            <w:proofErr w:type="spellEnd"/>
            <w:r>
              <w:t xml:space="preserve"> computers en de verbinding met het internet werkt en voldoende is.</w:t>
            </w:r>
            <w:r w:rsidR="008E2B63">
              <w:t xml:space="preserve"> Kees</w:t>
            </w:r>
            <w:r w:rsidR="00416050">
              <w:t xml:space="preserve"> neemt het test materiaal mee op een USB stick met de benodigde software om het </w:t>
            </w:r>
            <w:proofErr w:type="spellStart"/>
            <w:r w:rsidR="00F354B1">
              <w:t>het</w:t>
            </w:r>
            <w:proofErr w:type="spellEnd"/>
            <w:r w:rsidR="00F354B1">
              <w:t xml:space="preserve"> netwerk in het besturing systeem te testen.</w:t>
            </w:r>
            <w:r w:rsidR="005F16FA">
              <w:t xml:space="preserve"> Bert neemt verschillende </w:t>
            </w:r>
            <w:r w:rsidR="008E5587">
              <w:t>apparaten</w:t>
            </w:r>
            <w:r w:rsidR="004775B3">
              <w:t xml:space="preserve"> mee om de kabels te controleren.</w:t>
            </w:r>
          </w:p>
        </w:tc>
        <w:tc>
          <w:tcPr>
            <w:tcW w:w="1100" w:type="dxa"/>
          </w:tcPr>
          <w:p w14:paraId="70D0FF7B" w14:textId="0A0F0568" w:rsidR="00FC66A8" w:rsidRDefault="007A2CF1" w:rsidP="00217139">
            <w:r>
              <w:t>Bert</w:t>
            </w:r>
            <w:r w:rsidR="00DE4B69">
              <w:t>/Kees</w:t>
            </w:r>
          </w:p>
        </w:tc>
        <w:tc>
          <w:tcPr>
            <w:tcW w:w="1030" w:type="dxa"/>
          </w:tcPr>
          <w:p w14:paraId="578F3A94" w14:textId="4664F1E9" w:rsidR="00FC66A8" w:rsidRPr="00FC66A8" w:rsidRDefault="00FC66A8" w:rsidP="00FC66A8">
            <w:pPr>
              <w:jc w:val="center"/>
              <w:rPr>
                <w:b/>
                <w:bCs/>
              </w:rPr>
            </w:pPr>
            <w:r w:rsidRPr="00FC66A8">
              <w:rPr>
                <w:b/>
                <w:bCs/>
              </w:rPr>
              <w:t>8-6-2020</w:t>
            </w:r>
          </w:p>
        </w:tc>
        <w:tc>
          <w:tcPr>
            <w:tcW w:w="951" w:type="dxa"/>
          </w:tcPr>
          <w:p w14:paraId="667906DC" w14:textId="0E3CA1A3" w:rsidR="00FC66A8" w:rsidRPr="00FC66A8" w:rsidRDefault="00FC66A8" w:rsidP="00FC66A8">
            <w:pPr>
              <w:jc w:val="center"/>
              <w:rPr>
                <w:b/>
                <w:bCs/>
              </w:rPr>
            </w:pPr>
            <w:r w:rsidRPr="00FC66A8">
              <w:rPr>
                <w:b/>
                <w:bCs/>
              </w:rPr>
              <w:t>13:00</w:t>
            </w:r>
          </w:p>
        </w:tc>
      </w:tr>
      <w:tr w:rsidR="00FC66A8" w14:paraId="3A3EAC2A" w14:textId="7DD39E5D" w:rsidTr="00152984">
        <w:trPr>
          <w:cantSplit/>
          <w:trHeight w:val="1134"/>
        </w:trPr>
        <w:tc>
          <w:tcPr>
            <w:tcW w:w="1129" w:type="dxa"/>
          </w:tcPr>
          <w:p w14:paraId="713052CF" w14:textId="7F82AACC" w:rsidR="00FC66A8" w:rsidRDefault="00FC66A8" w:rsidP="00217139">
            <w:r>
              <w:t xml:space="preserve">Netwerk stress </w:t>
            </w:r>
            <w:proofErr w:type="spellStart"/>
            <w:r>
              <w:t>testing</w:t>
            </w:r>
            <w:proofErr w:type="spellEnd"/>
          </w:p>
        </w:tc>
        <w:tc>
          <w:tcPr>
            <w:tcW w:w="5991" w:type="dxa"/>
          </w:tcPr>
          <w:p w14:paraId="5231BB73" w14:textId="740036E1" w:rsidR="00FC66A8" w:rsidRDefault="00FC66A8" w:rsidP="00217139">
            <w:r>
              <w:t>Het interne netwerk en de verbinding met het internet wordt gestress test om te kijken als deze voldoende is voor de doelstelling van het netwerk.</w:t>
            </w:r>
            <w:r w:rsidR="00F325BE">
              <w:t xml:space="preserve"> Kees neemt het test materiaal mee op een USB stick met de benodigde software om het </w:t>
            </w:r>
            <w:proofErr w:type="spellStart"/>
            <w:r w:rsidR="00F325BE">
              <w:t>het</w:t>
            </w:r>
            <w:proofErr w:type="spellEnd"/>
            <w:r w:rsidR="00F325BE">
              <w:t xml:space="preserve"> netwerk in het besturing systeem te testen. Bert neemt verschillende apparaten mee om de kabels te controleren.</w:t>
            </w:r>
          </w:p>
        </w:tc>
        <w:tc>
          <w:tcPr>
            <w:tcW w:w="1100" w:type="dxa"/>
          </w:tcPr>
          <w:p w14:paraId="2DB1778F" w14:textId="3AF226E8" w:rsidR="00FC66A8" w:rsidRDefault="00C31277" w:rsidP="00217139">
            <w:r>
              <w:t>Bert/Kees</w:t>
            </w:r>
          </w:p>
        </w:tc>
        <w:tc>
          <w:tcPr>
            <w:tcW w:w="1030" w:type="dxa"/>
          </w:tcPr>
          <w:p w14:paraId="65E5C18A" w14:textId="7F00588B" w:rsidR="00FC66A8" w:rsidRPr="00FC66A8" w:rsidRDefault="00FC66A8" w:rsidP="00FC66A8">
            <w:pPr>
              <w:jc w:val="center"/>
              <w:rPr>
                <w:b/>
                <w:bCs/>
              </w:rPr>
            </w:pPr>
            <w:r w:rsidRPr="00FC66A8">
              <w:rPr>
                <w:b/>
                <w:bCs/>
              </w:rPr>
              <w:t>8-6-2020</w:t>
            </w:r>
          </w:p>
        </w:tc>
        <w:tc>
          <w:tcPr>
            <w:tcW w:w="951" w:type="dxa"/>
          </w:tcPr>
          <w:p w14:paraId="3A6F5829" w14:textId="4B09F199" w:rsidR="00FC66A8" w:rsidRPr="00FC66A8" w:rsidRDefault="00FC66A8" w:rsidP="00FC66A8">
            <w:pPr>
              <w:jc w:val="center"/>
              <w:rPr>
                <w:b/>
                <w:bCs/>
              </w:rPr>
            </w:pPr>
            <w:r w:rsidRPr="00FC66A8">
              <w:rPr>
                <w:b/>
                <w:bCs/>
              </w:rPr>
              <w:t>15:00</w:t>
            </w:r>
          </w:p>
        </w:tc>
      </w:tr>
    </w:tbl>
    <w:p w14:paraId="480312CF" w14:textId="7C74F2E4" w:rsidR="00217139" w:rsidRPr="005F0A8B" w:rsidRDefault="00217139" w:rsidP="00A96D83">
      <w:pPr>
        <w:rPr>
          <w:b/>
          <w:bCs/>
        </w:rPr>
      </w:pPr>
    </w:p>
    <w:p w14:paraId="4A2B5189" w14:textId="61F90626" w:rsidR="005F0A8B" w:rsidRDefault="005F0A8B" w:rsidP="005F0A8B">
      <w:pPr>
        <w:pStyle w:val="Heading2"/>
      </w:pPr>
      <w:bookmarkStart w:id="12" w:name="_Toc42255324"/>
      <w:r>
        <w:t>5.2</w:t>
      </w:r>
      <w:r w:rsidR="00D74F43">
        <w:tab/>
        <w:t>Testplanning</w:t>
      </w:r>
      <w:bookmarkEnd w:id="12"/>
    </w:p>
    <w:p w14:paraId="07B0DE73" w14:textId="77777777" w:rsidR="000D4FB0" w:rsidRDefault="006D098F">
      <w:pPr>
        <w:rPr>
          <w:bCs/>
        </w:rPr>
      </w:pPr>
      <w:bookmarkStart w:id="13" w:name="_Toc42255325"/>
      <w:r>
        <w:rPr>
          <w:bCs/>
        </w:rPr>
        <w:t xml:space="preserve">Voordat alle veranderen live gaan. Word er uitgebreid getest dit word gedaan doormiddel van een </w:t>
      </w:r>
      <w:r w:rsidR="007036A2">
        <w:rPr>
          <w:bCs/>
        </w:rPr>
        <w:t xml:space="preserve">Functionele </w:t>
      </w:r>
      <w:r>
        <w:rPr>
          <w:bCs/>
        </w:rPr>
        <w:t>systeem test</w:t>
      </w:r>
      <w:r w:rsidR="00730D3B">
        <w:rPr>
          <w:bCs/>
        </w:rPr>
        <w:t xml:space="preserve">. </w:t>
      </w:r>
      <w:r w:rsidR="00DC783C">
        <w:rPr>
          <w:bCs/>
        </w:rPr>
        <w:t>Wat word er precies getest? Er word gekeken naar de internetsnelheid. Is dit de verwachte snelheid van de glasvezel verbinding?</w:t>
      </w:r>
      <w:r w:rsidR="0086716D">
        <w:rPr>
          <w:bCs/>
        </w:rPr>
        <w:t xml:space="preserve">. </w:t>
      </w:r>
    </w:p>
    <w:p w14:paraId="67606723" w14:textId="28565A6A" w:rsidR="0086716D" w:rsidRPr="00662D64" w:rsidRDefault="0086716D">
      <w:pPr>
        <w:rPr>
          <w:bCs/>
        </w:rPr>
      </w:pPr>
      <w:r>
        <w:rPr>
          <w:bCs/>
        </w:rPr>
        <w:t>Ook word er gekeken of de router juist functioneert. De geüpgradede / gebouwde computers worden getest o</w:t>
      </w:r>
      <w:r w:rsidR="00841575">
        <w:rPr>
          <w:bCs/>
        </w:rPr>
        <w:t>f deze daadwerkelijk op de juiste manier werken</w:t>
      </w:r>
      <w:r w:rsidR="00275CFD">
        <w:rPr>
          <w:bCs/>
        </w:rPr>
        <w:t xml:space="preserve"> en of alle drivers juist zijn </w:t>
      </w:r>
      <w:r w:rsidR="000D4FB0">
        <w:rPr>
          <w:bCs/>
        </w:rPr>
        <w:t>geïnstalleerd</w:t>
      </w:r>
      <w:r w:rsidR="00275CFD">
        <w:rPr>
          <w:bCs/>
        </w:rPr>
        <w:t>.</w:t>
      </w:r>
      <w:r w:rsidR="00C170FB">
        <w:rPr>
          <w:bCs/>
        </w:rPr>
        <w:t xml:space="preserve"> De nieuwen database</w:t>
      </w:r>
      <w:r w:rsidR="000C4B3D">
        <w:rPr>
          <w:bCs/>
        </w:rPr>
        <w:t xml:space="preserve"> word getest</w:t>
      </w:r>
      <w:r w:rsidR="00B023EE">
        <w:rPr>
          <w:bCs/>
        </w:rPr>
        <w:t xml:space="preserve"> op zijn werking</w:t>
      </w:r>
      <w:r w:rsidR="00960A9B">
        <w:rPr>
          <w:bCs/>
        </w:rPr>
        <w:t>.</w:t>
      </w:r>
    </w:p>
    <w:p w14:paraId="371F972C" w14:textId="2CCD18CB" w:rsidR="006A4982" w:rsidRDefault="006A4982" w:rsidP="006A4982">
      <w:pPr>
        <w:pStyle w:val="Heading1"/>
      </w:pPr>
      <w:r>
        <w:t>6</w:t>
      </w:r>
      <w:r>
        <w:tab/>
        <w:t>Implementatie</w:t>
      </w:r>
      <w:bookmarkEnd w:id="13"/>
    </w:p>
    <w:p w14:paraId="0059E9F1" w14:textId="77777777" w:rsidR="0094364A" w:rsidRDefault="0094364A" w:rsidP="0094364A"/>
    <w:p w14:paraId="7A2F63CB" w14:textId="46C4CEDE" w:rsidR="0094364A" w:rsidRDefault="0094364A" w:rsidP="0094364A">
      <w:pPr>
        <w:pStyle w:val="Heading2"/>
      </w:pPr>
      <w:bookmarkStart w:id="14" w:name="_Toc42255326"/>
      <w:r>
        <w:t>6.1</w:t>
      </w:r>
      <w:r>
        <w:tab/>
      </w:r>
      <w:r w:rsidR="009A074B">
        <w:t>Uitrol</w:t>
      </w:r>
      <w:bookmarkEnd w:id="14"/>
    </w:p>
    <w:p w14:paraId="6F7BA0CC" w14:textId="77777777" w:rsidR="006F7329" w:rsidRDefault="006F7329" w:rsidP="0094364A">
      <w:pPr>
        <w:rPr>
          <w:b/>
          <w:bCs/>
        </w:rPr>
      </w:pPr>
    </w:p>
    <w:p w14:paraId="4DCE2B9C" w14:textId="0EBC1CF3" w:rsidR="006F7329" w:rsidRPr="006F7329" w:rsidRDefault="006F7329" w:rsidP="0094364A">
      <w:r>
        <w:t xml:space="preserve">Voordat </w:t>
      </w:r>
      <w:r w:rsidR="00A81D7A">
        <w:t xml:space="preserve">de uitrol plaats gaat vinden moet alle hardware </w:t>
      </w:r>
      <w:r w:rsidR="0035328A">
        <w:t>geleverd</w:t>
      </w:r>
      <w:r w:rsidR="00D16F0C">
        <w:t xml:space="preserve"> zijn. </w:t>
      </w:r>
      <w:r w:rsidR="00D764A4">
        <w:t xml:space="preserve">De nieuwen kabels moeten </w:t>
      </w:r>
      <w:r w:rsidR="004041C2">
        <w:t xml:space="preserve">opnieuw </w:t>
      </w:r>
      <w:r w:rsidR="00E70C08">
        <w:t>getrokken</w:t>
      </w:r>
      <w:r w:rsidR="004041C2">
        <w:t xml:space="preserve"> worden</w:t>
      </w:r>
      <w:r w:rsidR="00F4190F">
        <w:t>,</w:t>
      </w:r>
      <w:r w:rsidR="004E4BFD">
        <w:t xml:space="preserve"> </w:t>
      </w:r>
      <w:r w:rsidR="00152C70">
        <w:t>De computers moeten gebouwd worde</w:t>
      </w:r>
      <w:r w:rsidR="000501D5">
        <w:t>n en klaar om software te installeren.</w:t>
      </w:r>
      <w:r w:rsidR="00A839F0">
        <w:t xml:space="preserve"> </w:t>
      </w:r>
      <w:r w:rsidR="004E4BFD">
        <w:t xml:space="preserve">Dit hangt af van de </w:t>
      </w:r>
      <w:r w:rsidR="00C266DD">
        <w:t>leveranciers</w:t>
      </w:r>
      <w:r w:rsidR="00A839F0">
        <w:t xml:space="preserve"> wanneer de genoemde producten geleverd zijn.</w:t>
      </w:r>
    </w:p>
    <w:p w14:paraId="03A0E2BF" w14:textId="0C2B3C55" w:rsidR="00961549" w:rsidRDefault="00961549" w:rsidP="0094364A">
      <w:r>
        <w:t>Planning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61549" w14:paraId="4F46FDD2" w14:textId="77777777" w:rsidTr="00961549">
        <w:tc>
          <w:tcPr>
            <w:tcW w:w="3020" w:type="dxa"/>
          </w:tcPr>
          <w:p w14:paraId="090CDF1F" w14:textId="0A397C7F" w:rsidR="00961549" w:rsidRPr="000C35AC" w:rsidRDefault="00FD7BD7" w:rsidP="0094364A">
            <w:pPr>
              <w:rPr>
                <w:b/>
                <w:bCs/>
              </w:rPr>
            </w:pPr>
            <w:r w:rsidRPr="000C35AC">
              <w:rPr>
                <w:b/>
                <w:bCs/>
              </w:rPr>
              <w:t>Datum</w:t>
            </w:r>
            <w:r w:rsidR="000F40F0">
              <w:rPr>
                <w:b/>
                <w:bCs/>
              </w:rPr>
              <w:t>s</w:t>
            </w:r>
          </w:p>
        </w:tc>
        <w:tc>
          <w:tcPr>
            <w:tcW w:w="3021" w:type="dxa"/>
          </w:tcPr>
          <w:p w14:paraId="4DD864F4" w14:textId="16550855" w:rsidR="00961549" w:rsidRPr="000C35AC" w:rsidRDefault="00D3351C" w:rsidP="0094364A">
            <w:pPr>
              <w:rPr>
                <w:b/>
                <w:bCs/>
              </w:rPr>
            </w:pPr>
            <w:r w:rsidRPr="000C35AC">
              <w:rPr>
                <w:b/>
                <w:bCs/>
              </w:rPr>
              <w:t>Handeling</w:t>
            </w:r>
          </w:p>
        </w:tc>
        <w:tc>
          <w:tcPr>
            <w:tcW w:w="3021" w:type="dxa"/>
          </w:tcPr>
          <w:p w14:paraId="01A5C36E" w14:textId="7AE37666" w:rsidR="00961549" w:rsidRPr="000C35AC" w:rsidRDefault="00D3351C" w:rsidP="0094364A">
            <w:pPr>
              <w:rPr>
                <w:b/>
                <w:bCs/>
              </w:rPr>
            </w:pPr>
            <w:r w:rsidRPr="000C35AC">
              <w:rPr>
                <w:b/>
                <w:bCs/>
              </w:rPr>
              <w:t>Status</w:t>
            </w:r>
          </w:p>
        </w:tc>
      </w:tr>
      <w:tr w:rsidR="00961549" w14:paraId="60BF09EB" w14:textId="77777777" w:rsidTr="00961549">
        <w:tc>
          <w:tcPr>
            <w:tcW w:w="3020" w:type="dxa"/>
          </w:tcPr>
          <w:p w14:paraId="7184373B" w14:textId="7668B21A" w:rsidR="00961549" w:rsidRDefault="00495BA1" w:rsidP="0094364A">
            <w:r>
              <w:t>10/06/2020</w:t>
            </w:r>
          </w:p>
        </w:tc>
        <w:tc>
          <w:tcPr>
            <w:tcW w:w="3021" w:type="dxa"/>
          </w:tcPr>
          <w:p w14:paraId="7847C4D9" w14:textId="45F7E388" w:rsidR="00961549" w:rsidRDefault="0020289D" w:rsidP="0094364A">
            <w:r>
              <w:t>Hardware levering</w:t>
            </w:r>
          </w:p>
        </w:tc>
        <w:tc>
          <w:tcPr>
            <w:tcW w:w="3021" w:type="dxa"/>
          </w:tcPr>
          <w:p w14:paraId="7457A0C1" w14:textId="3BDB9611" w:rsidR="00961549" w:rsidRDefault="005B2132" w:rsidP="0094364A">
            <w:r>
              <w:t>Onderweg</w:t>
            </w:r>
          </w:p>
        </w:tc>
      </w:tr>
      <w:tr w:rsidR="00961549" w14:paraId="74135838" w14:textId="77777777" w:rsidTr="00961549">
        <w:tc>
          <w:tcPr>
            <w:tcW w:w="3020" w:type="dxa"/>
          </w:tcPr>
          <w:p w14:paraId="1BEC5550" w14:textId="0E66478B" w:rsidR="00961549" w:rsidRDefault="005B2132" w:rsidP="0094364A">
            <w:r>
              <w:t>15/06/2020</w:t>
            </w:r>
          </w:p>
        </w:tc>
        <w:tc>
          <w:tcPr>
            <w:tcW w:w="3021" w:type="dxa"/>
          </w:tcPr>
          <w:p w14:paraId="5491A8D7" w14:textId="28BEDAB0" w:rsidR="00961549" w:rsidRDefault="00C33171" w:rsidP="0094364A">
            <w:r>
              <w:t xml:space="preserve">Nieuwen kabels trekken </w:t>
            </w:r>
          </w:p>
        </w:tc>
        <w:tc>
          <w:tcPr>
            <w:tcW w:w="3021" w:type="dxa"/>
          </w:tcPr>
          <w:p w14:paraId="73072495" w14:textId="39B85B29" w:rsidR="00961549" w:rsidRDefault="008E32C8" w:rsidP="0094364A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done</w:t>
            </w:r>
            <w:proofErr w:type="spellEnd"/>
          </w:p>
        </w:tc>
      </w:tr>
      <w:tr w:rsidR="00386774" w14:paraId="72EE5A18" w14:textId="77777777" w:rsidTr="00961549">
        <w:tc>
          <w:tcPr>
            <w:tcW w:w="3020" w:type="dxa"/>
          </w:tcPr>
          <w:p w14:paraId="6445D5F0" w14:textId="5767970C" w:rsidR="00386774" w:rsidRDefault="00386774" w:rsidP="0094364A">
            <w:r>
              <w:t>16/06/2020</w:t>
            </w:r>
          </w:p>
        </w:tc>
        <w:tc>
          <w:tcPr>
            <w:tcW w:w="3021" w:type="dxa"/>
          </w:tcPr>
          <w:p w14:paraId="662D3DDD" w14:textId="16F3AF0E" w:rsidR="00386774" w:rsidRDefault="00386774" w:rsidP="0094364A">
            <w:r>
              <w:t>Computers bouwen</w:t>
            </w:r>
          </w:p>
        </w:tc>
        <w:tc>
          <w:tcPr>
            <w:tcW w:w="3021" w:type="dxa"/>
          </w:tcPr>
          <w:p w14:paraId="70AB33C7" w14:textId="79DD243F" w:rsidR="00386774" w:rsidRDefault="00386774" w:rsidP="0094364A">
            <w:r>
              <w:t>Wachten op levering</w:t>
            </w:r>
          </w:p>
        </w:tc>
      </w:tr>
    </w:tbl>
    <w:p w14:paraId="764E728A" w14:textId="77777777" w:rsidR="00E90838" w:rsidRPr="006F7329" w:rsidRDefault="00E90838" w:rsidP="0094364A"/>
    <w:p w14:paraId="1B348DA6" w14:textId="17FCA716" w:rsidR="00D22F5D" w:rsidRDefault="00D22F5D" w:rsidP="00D22F5D">
      <w:pPr>
        <w:pStyle w:val="Heading2"/>
      </w:pPr>
      <w:bookmarkStart w:id="15" w:name="_Toc42255327"/>
      <w:r>
        <w:t>6.2</w:t>
      </w:r>
      <w:r>
        <w:tab/>
      </w:r>
      <w:r w:rsidR="005366B7">
        <w:t>Live</w:t>
      </w:r>
      <w:bookmarkEnd w:id="15"/>
    </w:p>
    <w:p w14:paraId="733D91DE" w14:textId="77777777" w:rsidR="00A55199" w:rsidRDefault="00A55199" w:rsidP="00A55199"/>
    <w:p w14:paraId="1695824F" w14:textId="307CDB57" w:rsidR="00A55199" w:rsidRDefault="00A55199" w:rsidP="00A55199">
      <w:pPr>
        <w:pStyle w:val="Heading2"/>
      </w:pPr>
      <w:bookmarkStart w:id="16" w:name="_Toc42255328"/>
      <w:r>
        <w:t>6.2</w:t>
      </w:r>
      <w:r>
        <w:tab/>
        <w:t>Plan B</w:t>
      </w:r>
      <w:bookmarkEnd w:id="16"/>
    </w:p>
    <w:p w14:paraId="2E02CF92" w14:textId="5E6CC100" w:rsidR="004C3888" w:rsidRPr="004C3888" w:rsidRDefault="004C3888" w:rsidP="00A55199">
      <w:r>
        <w:t xml:space="preserve">Op het moment dat de uitrol </w:t>
      </w:r>
      <w:r w:rsidR="004645A2">
        <w:t xml:space="preserve">mislukt zal plan B in werking treden. Dit betekend  dat de </w:t>
      </w:r>
      <w:r w:rsidR="007B588F">
        <w:t>back-up</w:t>
      </w:r>
      <w:r w:rsidR="004645A2">
        <w:t xml:space="preserve"> </w:t>
      </w:r>
      <w:r>
        <w:t>van</w:t>
      </w:r>
      <w:r w:rsidR="004645A2">
        <w:t xml:space="preserve"> de database word gebruikt met de Microsoft ACCES</w:t>
      </w:r>
      <w:r w:rsidR="00D95692">
        <w:t xml:space="preserve"> omgeving</w:t>
      </w:r>
      <w:r w:rsidR="0006320C">
        <w:t>. Wanneer het nieuwen glasvezel netwerk niet juist is uitgerold zal</w:t>
      </w:r>
      <w:r w:rsidR="00231474">
        <w:t>. Kan er tijdelijk nog gebruikt gemaakt worden van de oude provider</w:t>
      </w:r>
      <w:r w:rsidR="007D7F9D">
        <w:t>. Deze blijft 1 maand actief nadat de nieuwe provider is ingegaan. Hierdoor zal het bedrijf nooit  niet bereikbaar zijn.</w:t>
      </w:r>
    </w:p>
    <w:p w14:paraId="3085DD90" w14:textId="77777777" w:rsidR="0094364A" w:rsidRPr="0094364A" w:rsidRDefault="0094364A" w:rsidP="0094364A"/>
    <w:p w14:paraId="17DE24E8" w14:textId="77777777" w:rsidR="007F15D1" w:rsidRDefault="007F15D1" w:rsidP="00E018D8">
      <w:pPr>
        <w:pStyle w:val="Heading1"/>
      </w:pPr>
      <w:bookmarkStart w:id="17" w:name="_Toc42255329"/>
    </w:p>
    <w:p w14:paraId="0AB937B3" w14:textId="4CE8212E" w:rsidR="007F15D1" w:rsidRPr="007F15D1" w:rsidRDefault="007F15D1" w:rsidP="007F15D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82AA641" w14:textId="77777777" w:rsidR="007F15D1" w:rsidRDefault="007F15D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F771F9F" w14:textId="4B510F7A" w:rsidR="00E018D8" w:rsidRDefault="00E018D8" w:rsidP="00E018D8">
      <w:pPr>
        <w:pStyle w:val="Heading1"/>
      </w:pPr>
      <w:r>
        <w:t>7</w:t>
      </w:r>
      <w:r>
        <w:tab/>
        <w:t>Evaluatie</w:t>
      </w:r>
      <w:bookmarkEnd w:id="17"/>
    </w:p>
    <w:p w14:paraId="57B4083E" w14:textId="4011D2C5" w:rsidR="00B27B93" w:rsidRPr="00503967" w:rsidRDefault="00EF70C0" w:rsidP="00A50397">
      <w:r>
        <w:t>Op een later tijdstip zal de evaluatie plaatsvinden. We gaan er later meer aandacht aan besteden. Dus voorlopig kun je het alleen met een vermelding volstaan</w:t>
      </w:r>
    </w:p>
    <w:sectPr w:rsidR="00B27B93" w:rsidRPr="00503967" w:rsidSect="00CC060F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DB0BFA" w14:textId="77777777" w:rsidR="00FF5312" w:rsidRDefault="00FF5312" w:rsidP="00FA78C5">
      <w:pPr>
        <w:spacing w:after="0" w:line="240" w:lineRule="auto"/>
      </w:pPr>
      <w:r>
        <w:separator/>
      </w:r>
    </w:p>
  </w:endnote>
  <w:endnote w:type="continuationSeparator" w:id="0">
    <w:p w14:paraId="131656B5" w14:textId="77777777" w:rsidR="00FF5312" w:rsidRDefault="00FF5312" w:rsidP="00FA78C5">
      <w:pPr>
        <w:spacing w:after="0" w:line="240" w:lineRule="auto"/>
      </w:pPr>
      <w:r>
        <w:continuationSeparator/>
      </w:r>
    </w:p>
  </w:endnote>
  <w:endnote w:type="continuationNotice" w:id="1">
    <w:p w14:paraId="04D5C265" w14:textId="77777777" w:rsidR="00FF5312" w:rsidRDefault="00FF531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3FAAC8" w14:textId="5893F8B5" w:rsidR="007F15D1" w:rsidRDefault="007F15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36F063" w14:textId="6A9825FC" w:rsidR="004E5012" w:rsidRDefault="004E5012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8242" behindDoc="0" locked="0" layoutInCell="1" allowOverlap="1" wp14:anchorId="69F634E6" wp14:editId="25583B2A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e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hthoek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kstvak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9DC38" w14:textId="374DEEEB" w:rsidR="004E5012" w:rsidRDefault="004E5012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eu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pepijn</w:t>
                                </w:r>
                                <w:proofErr w:type="spellEnd"/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dik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pepijn dik , Jayden van den bosch</w:t>
                                </w:r>
                              </w:sdtContent>
                            </w:sdt>
                            <w:r w:rsidR="00F81C0B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F81C0B" w:rsidRPr="00F81C0B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Pagina | </w:t>
                            </w:r>
                            <w:r w:rsidR="00F81C0B" w:rsidRPr="00F81C0B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F81C0B" w:rsidRPr="00F81C0B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instrText>PAGE   \* MERGEFORMAT</w:instrText>
                            </w:r>
                            <w:r w:rsidR="00F81C0B" w:rsidRPr="00F81C0B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F81C0B" w:rsidRPr="00F81C0B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1</w:t>
                            </w:r>
                            <w:r w:rsidR="00F81C0B" w:rsidRPr="00F81C0B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9F634E6" id="Groep 155" o:spid="_x0000_s1029" style="position:absolute;margin-left:0;margin-top:0;width:468pt;height:21.6pt;z-index:251658242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">
              <v:rect id="Rechthoek156" o:spid="_x0000_s1030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157" o:spid="_x0000_s1031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2E99DC38" w14:textId="374DEEEB" w:rsidR="004E5012" w:rsidRDefault="004E5012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eu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roofErr w:type="spellStart"/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pepijn</w:t>
                          </w:r>
                          <w:proofErr w:type="spellEnd"/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dik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pepijn dik , Jayden van den bosch</w:t>
                          </w:r>
                        </w:sdtContent>
                      </w:sdt>
                      <w:r w:rsidR="00F81C0B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 xml:space="preserve"> | </w:t>
                      </w:r>
                      <w:r w:rsidR="00F81C0B" w:rsidRPr="00F81C0B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 xml:space="preserve">Pagina | </w:t>
                      </w:r>
                      <w:r w:rsidR="00F81C0B" w:rsidRPr="00F81C0B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fldChar w:fldCharType="begin"/>
                      </w:r>
                      <w:r w:rsidR="00F81C0B" w:rsidRPr="00F81C0B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instrText>PAGE   \* MERGEFORMAT</w:instrText>
                      </w:r>
                      <w:r w:rsidR="00F81C0B" w:rsidRPr="00F81C0B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fldChar w:fldCharType="separate"/>
                      </w:r>
                      <w:r w:rsidR="00F81C0B" w:rsidRPr="00F81C0B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1</w:t>
                      </w:r>
                      <w:r w:rsidR="00F81C0B" w:rsidRPr="00F81C0B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07859" w14:textId="3A382224" w:rsidR="007F15D1" w:rsidRDefault="007F15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122E81" w14:textId="77777777" w:rsidR="00FF5312" w:rsidRDefault="00FF5312" w:rsidP="00FA78C5">
      <w:pPr>
        <w:spacing w:after="0" w:line="240" w:lineRule="auto"/>
      </w:pPr>
      <w:r>
        <w:separator/>
      </w:r>
    </w:p>
  </w:footnote>
  <w:footnote w:type="continuationSeparator" w:id="0">
    <w:p w14:paraId="2260ABAB" w14:textId="77777777" w:rsidR="00FF5312" w:rsidRDefault="00FF5312" w:rsidP="00FA78C5">
      <w:pPr>
        <w:spacing w:after="0" w:line="240" w:lineRule="auto"/>
      </w:pPr>
      <w:r>
        <w:continuationSeparator/>
      </w:r>
    </w:p>
  </w:footnote>
  <w:footnote w:type="continuationNotice" w:id="1">
    <w:p w14:paraId="1BEE4D95" w14:textId="77777777" w:rsidR="00FF5312" w:rsidRDefault="00FF531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0114A" w14:textId="1BA9F31B" w:rsidR="007F15D1" w:rsidRDefault="007F15D1">
    <w:pPr>
      <w:pStyle w:val="Header"/>
      <w:rPr>
        <w:noProof/>
      </w:rPr>
    </w:pPr>
  </w:p>
  <w:p w14:paraId="0C93B268" w14:textId="521200A8" w:rsidR="00F81C0B" w:rsidRDefault="007F15D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2DAA4BCF" wp14:editId="792AFFEA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kstvak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3D22E8" w14:textId="536C2B2C" w:rsidR="007F15D1" w:rsidRDefault="007F15D1">
                          <w:pPr>
                            <w:spacing w:after="0" w:line="240" w:lineRule="auto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If</w:instrText>
                          </w:r>
                          <w:r>
                            <w:fldChar w:fldCharType="begin"/>
                          </w:r>
                          <w:r>
                            <w:instrText>STYLEREF "Kop 1"</w:instrText>
                          </w:r>
                          <w:r w:rsidR="00424097">
                            <w:fldChar w:fldCharType="separate"/>
                          </w:r>
                          <w:r w:rsidR="00A20F22">
                            <w:rPr>
                              <w:noProof/>
                            </w:rPr>
                            <w:instrText>5</w:instrText>
                          </w:r>
                          <w:r w:rsidR="00A20F22">
                            <w:rPr>
                              <w:noProof/>
                            </w:rPr>
                            <w:tab/>
                            <w:instrText>Testen</w:instrText>
                          </w:r>
                          <w:r>
                            <w:fldChar w:fldCharType="end"/>
                          </w:r>
                          <w:r>
                            <w:instrText>&lt;&gt; "Fout *" "</w:instrText>
                          </w:r>
                          <w:r>
                            <w:fldChar w:fldCharType="begin"/>
                          </w:r>
                          <w:r>
                            <w:instrText>STYLEREF "Kop 1"</w:instrText>
                          </w:r>
                          <w:r w:rsidR="00424097">
                            <w:fldChar w:fldCharType="separate"/>
                          </w:r>
                          <w:r w:rsidR="00A20F22">
                            <w:rPr>
                              <w:noProof/>
                            </w:rPr>
                            <w:instrText>5</w:instrText>
                          </w:r>
                          <w:r w:rsidR="00A20F22">
                            <w:rPr>
                              <w:noProof/>
                            </w:rPr>
                            <w:tab/>
                            <w:instrText>Testen</w:instrText>
                          </w:r>
                          <w:r>
                            <w:fldChar w:fldCharType="end"/>
                          </w:r>
                          <w:r>
                            <w:instrText>""Een kop aan uw document toevoegen""</w:instrText>
                          </w:r>
                          <w:r w:rsidR="00424097">
                            <w:fldChar w:fldCharType="separate"/>
                          </w:r>
                          <w:r w:rsidR="00A20F22">
                            <w:rPr>
                              <w:noProof/>
                            </w:rPr>
                            <w:t>5</w:t>
                          </w:r>
                          <w:r w:rsidR="00A20F22">
                            <w:rPr>
                              <w:noProof/>
                            </w:rPr>
                            <w:tab/>
                            <w:t>Testen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AA4BCF" id="_x0000_t202" coordsize="21600,21600" o:spt="202" path="m,l,21600r21600,l21600,xe">
              <v:stroke joinstyle="miter"/>
              <v:path gradientshapeok="t" o:connecttype="rect"/>
            </v:shapetype>
            <v:shape id="Tekstvak 220" o:spid="_x0000_s1027" type="#_x0000_t202" style="position:absolute;margin-left:0;margin-top:0;width:468pt;height:13.7pt;z-index:251658241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" o:allowincell="f" filled="f" stroked="f">
              <v:textbox style="mso-fit-shape-to-text:t" inset=",0,,0">
                <w:txbxContent>
                  <w:p w14:paraId="1C3D22E8" w14:textId="536C2B2C" w:rsidR="007F15D1" w:rsidRDefault="007F15D1">
                    <w:pPr>
                      <w:spacing w:after="0" w:line="240" w:lineRule="auto"/>
                      <w:jc w:val="right"/>
                    </w:pPr>
                    <w:r>
                      <w:fldChar w:fldCharType="begin"/>
                    </w:r>
                    <w:r>
                      <w:instrText>If</w:instrText>
                    </w:r>
                    <w:r>
                      <w:fldChar w:fldCharType="begin"/>
                    </w:r>
                    <w:r>
                      <w:instrText>STYLEREF "Kop 1"</w:instrText>
                    </w:r>
                    <w:r w:rsidR="00424097">
                      <w:fldChar w:fldCharType="separate"/>
                    </w:r>
                    <w:r w:rsidR="00A20F22">
                      <w:rPr>
                        <w:noProof/>
                      </w:rPr>
                      <w:instrText>5</w:instrText>
                    </w:r>
                    <w:r w:rsidR="00A20F22">
                      <w:rPr>
                        <w:noProof/>
                      </w:rPr>
                      <w:tab/>
                      <w:instrText>Testen</w:instrText>
                    </w:r>
                    <w:r>
                      <w:fldChar w:fldCharType="end"/>
                    </w:r>
                    <w:r>
                      <w:instrText>&lt;&gt; "Fout *" "</w:instrText>
                    </w:r>
                    <w:r>
                      <w:fldChar w:fldCharType="begin"/>
                    </w:r>
                    <w:r>
                      <w:instrText>STYLEREF "Kop 1"</w:instrText>
                    </w:r>
                    <w:r w:rsidR="00424097">
                      <w:fldChar w:fldCharType="separate"/>
                    </w:r>
                    <w:r w:rsidR="00A20F22">
                      <w:rPr>
                        <w:noProof/>
                      </w:rPr>
                      <w:instrText>5</w:instrText>
                    </w:r>
                    <w:r w:rsidR="00A20F22">
                      <w:rPr>
                        <w:noProof/>
                      </w:rPr>
                      <w:tab/>
                      <w:instrText>Testen</w:instrText>
                    </w:r>
                    <w:r>
                      <w:fldChar w:fldCharType="end"/>
                    </w:r>
                    <w:r>
                      <w:instrText>""Een kop aan uw document toevoegen""</w:instrText>
                    </w:r>
                    <w:r w:rsidR="00424097">
                      <w:fldChar w:fldCharType="separate"/>
                    </w:r>
                    <w:r w:rsidR="00A20F22">
                      <w:rPr>
                        <w:noProof/>
                      </w:rPr>
                      <w:t>5</w:t>
                    </w:r>
                    <w:r w:rsidR="00A20F22">
                      <w:rPr>
                        <w:noProof/>
                      </w:rPr>
                      <w:tab/>
                      <w:t>Testen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1A8AB4C" wp14:editId="1D92B81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14605" b="19685"/>
              <wp:wrapNone/>
              <wp:docPr id="221" name="Tekstvak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solidFill>
                          <a:schemeClr val="accent1"/>
                        </a:solidFill>
                      </a:ln>
                    </wps:spPr>
                    <wps:txbx>
                      <w:txbxContent>
                        <w:p w14:paraId="3605F04D" w14:textId="77777777" w:rsidR="007F15D1" w:rsidRDefault="007F15D1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A8AB4C" id="Tekstvak 221" o:spid="_x0000_s1028" type="#_x0000_t202" style="position:absolute;margin-left:20.6pt;margin-top:0;width:71.8pt;height:13.45pt;z-index:251658240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" o:allowincell="f" fillcolor="#2f5496 [2404]" strokecolor="#4472c4 [3204]">
              <v:textbox style="mso-fit-shape-to-text:t" inset=",0,,0">
                <w:txbxContent>
                  <w:p w14:paraId="3605F04D" w14:textId="77777777" w:rsidR="007F15D1" w:rsidRDefault="007F15D1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4B4A1" w14:textId="3FB913C4" w:rsidR="007F15D1" w:rsidRDefault="007F15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D5173"/>
    <w:multiLevelType w:val="hybridMultilevel"/>
    <w:tmpl w:val="B02ACED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53F6D"/>
    <w:multiLevelType w:val="multilevel"/>
    <w:tmpl w:val="0B34330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65"/>
    <w:rsid w:val="000000ED"/>
    <w:rsid w:val="000022E4"/>
    <w:rsid w:val="00002BF5"/>
    <w:rsid w:val="00006584"/>
    <w:rsid w:val="00006636"/>
    <w:rsid w:val="000078EF"/>
    <w:rsid w:val="000244CC"/>
    <w:rsid w:val="0003043C"/>
    <w:rsid w:val="00031349"/>
    <w:rsid w:val="00031FB9"/>
    <w:rsid w:val="000435F9"/>
    <w:rsid w:val="00046E2E"/>
    <w:rsid w:val="000501D5"/>
    <w:rsid w:val="000523FC"/>
    <w:rsid w:val="00062575"/>
    <w:rsid w:val="0006320C"/>
    <w:rsid w:val="00063337"/>
    <w:rsid w:val="000671EC"/>
    <w:rsid w:val="00067C13"/>
    <w:rsid w:val="00080A41"/>
    <w:rsid w:val="00082A93"/>
    <w:rsid w:val="00082E39"/>
    <w:rsid w:val="00086FC2"/>
    <w:rsid w:val="00087434"/>
    <w:rsid w:val="000877A6"/>
    <w:rsid w:val="00091113"/>
    <w:rsid w:val="00091B33"/>
    <w:rsid w:val="00097FF1"/>
    <w:rsid w:val="000A2B31"/>
    <w:rsid w:val="000B3225"/>
    <w:rsid w:val="000B5FE1"/>
    <w:rsid w:val="000B7AC9"/>
    <w:rsid w:val="000C35AC"/>
    <w:rsid w:val="000C4B3D"/>
    <w:rsid w:val="000C55FC"/>
    <w:rsid w:val="000C6574"/>
    <w:rsid w:val="000D4FB0"/>
    <w:rsid w:val="000F40F0"/>
    <w:rsid w:val="0010352D"/>
    <w:rsid w:val="00107D5C"/>
    <w:rsid w:val="0011070D"/>
    <w:rsid w:val="00120C69"/>
    <w:rsid w:val="00123613"/>
    <w:rsid w:val="00126182"/>
    <w:rsid w:val="0012702C"/>
    <w:rsid w:val="00140110"/>
    <w:rsid w:val="00145C50"/>
    <w:rsid w:val="00147928"/>
    <w:rsid w:val="00151F22"/>
    <w:rsid w:val="00151FEB"/>
    <w:rsid w:val="00152984"/>
    <w:rsid w:val="00152A9E"/>
    <w:rsid w:val="00152C70"/>
    <w:rsid w:val="00156F6C"/>
    <w:rsid w:val="00160FE7"/>
    <w:rsid w:val="0016431F"/>
    <w:rsid w:val="00166702"/>
    <w:rsid w:val="0017093A"/>
    <w:rsid w:val="00176C41"/>
    <w:rsid w:val="00180EE8"/>
    <w:rsid w:val="0018495E"/>
    <w:rsid w:val="001A089A"/>
    <w:rsid w:val="001A616D"/>
    <w:rsid w:val="001A73EF"/>
    <w:rsid w:val="001B5E14"/>
    <w:rsid w:val="001C1984"/>
    <w:rsid w:val="001C3167"/>
    <w:rsid w:val="001C3779"/>
    <w:rsid w:val="001E51A0"/>
    <w:rsid w:val="001E677E"/>
    <w:rsid w:val="001E705B"/>
    <w:rsid w:val="001F128B"/>
    <w:rsid w:val="001F5E88"/>
    <w:rsid w:val="0020289D"/>
    <w:rsid w:val="002070A2"/>
    <w:rsid w:val="0021316B"/>
    <w:rsid w:val="0021464E"/>
    <w:rsid w:val="00217139"/>
    <w:rsid w:val="00226C41"/>
    <w:rsid w:val="002312EC"/>
    <w:rsid w:val="00231474"/>
    <w:rsid w:val="00235451"/>
    <w:rsid w:val="00246265"/>
    <w:rsid w:val="002502B5"/>
    <w:rsid w:val="00250F12"/>
    <w:rsid w:val="0025525A"/>
    <w:rsid w:val="0026341F"/>
    <w:rsid w:val="00273791"/>
    <w:rsid w:val="00275CFD"/>
    <w:rsid w:val="00276539"/>
    <w:rsid w:val="002811B9"/>
    <w:rsid w:val="002839AB"/>
    <w:rsid w:val="002844A0"/>
    <w:rsid w:val="002844A8"/>
    <w:rsid w:val="00286AE1"/>
    <w:rsid w:val="00290A1E"/>
    <w:rsid w:val="00297287"/>
    <w:rsid w:val="002A0D23"/>
    <w:rsid w:val="002A33E0"/>
    <w:rsid w:val="002A63DC"/>
    <w:rsid w:val="002B15F9"/>
    <w:rsid w:val="002B7C15"/>
    <w:rsid w:val="002C12A1"/>
    <w:rsid w:val="002C355B"/>
    <w:rsid w:val="002C4B04"/>
    <w:rsid w:val="002D687B"/>
    <w:rsid w:val="002D77FA"/>
    <w:rsid w:val="002E4CDC"/>
    <w:rsid w:val="002E5E69"/>
    <w:rsid w:val="00300AF9"/>
    <w:rsid w:val="003013CC"/>
    <w:rsid w:val="00307EEF"/>
    <w:rsid w:val="00310810"/>
    <w:rsid w:val="00312D0B"/>
    <w:rsid w:val="0032068C"/>
    <w:rsid w:val="00321858"/>
    <w:rsid w:val="0032253F"/>
    <w:rsid w:val="00327FE9"/>
    <w:rsid w:val="00332721"/>
    <w:rsid w:val="0033408F"/>
    <w:rsid w:val="003403BF"/>
    <w:rsid w:val="0034183A"/>
    <w:rsid w:val="00342472"/>
    <w:rsid w:val="0035076D"/>
    <w:rsid w:val="0035294D"/>
    <w:rsid w:val="003529A4"/>
    <w:rsid w:val="0035328A"/>
    <w:rsid w:val="00354EA9"/>
    <w:rsid w:val="00355B42"/>
    <w:rsid w:val="00360541"/>
    <w:rsid w:val="00376B34"/>
    <w:rsid w:val="00377C16"/>
    <w:rsid w:val="00386774"/>
    <w:rsid w:val="00395622"/>
    <w:rsid w:val="00395A2D"/>
    <w:rsid w:val="003A4253"/>
    <w:rsid w:val="003A61A7"/>
    <w:rsid w:val="003A7A6B"/>
    <w:rsid w:val="003B690B"/>
    <w:rsid w:val="003C41A7"/>
    <w:rsid w:val="003C5285"/>
    <w:rsid w:val="003C781B"/>
    <w:rsid w:val="003D00CA"/>
    <w:rsid w:val="003E2DB2"/>
    <w:rsid w:val="003E3252"/>
    <w:rsid w:val="003E53FD"/>
    <w:rsid w:val="003F3565"/>
    <w:rsid w:val="003F6D58"/>
    <w:rsid w:val="00401713"/>
    <w:rsid w:val="004041C2"/>
    <w:rsid w:val="00410928"/>
    <w:rsid w:val="00412642"/>
    <w:rsid w:val="00414DD1"/>
    <w:rsid w:val="00416050"/>
    <w:rsid w:val="00424097"/>
    <w:rsid w:val="00424355"/>
    <w:rsid w:val="004439D0"/>
    <w:rsid w:val="004441EB"/>
    <w:rsid w:val="004513EC"/>
    <w:rsid w:val="00451C22"/>
    <w:rsid w:val="00454BB1"/>
    <w:rsid w:val="00455B36"/>
    <w:rsid w:val="004604F8"/>
    <w:rsid w:val="004645A2"/>
    <w:rsid w:val="00466E37"/>
    <w:rsid w:val="00471A9C"/>
    <w:rsid w:val="00473125"/>
    <w:rsid w:val="00475D2C"/>
    <w:rsid w:val="004775B3"/>
    <w:rsid w:val="00495BA1"/>
    <w:rsid w:val="00496A5E"/>
    <w:rsid w:val="00496B53"/>
    <w:rsid w:val="004A32E7"/>
    <w:rsid w:val="004A60E9"/>
    <w:rsid w:val="004C37CE"/>
    <w:rsid w:val="004C3888"/>
    <w:rsid w:val="004C3AFB"/>
    <w:rsid w:val="004D454B"/>
    <w:rsid w:val="004E0A3B"/>
    <w:rsid w:val="004E304B"/>
    <w:rsid w:val="004E4A1B"/>
    <w:rsid w:val="004E4BFD"/>
    <w:rsid w:val="004E5012"/>
    <w:rsid w:val="004F3199"/>
    <w:rsid w:val="004F5AA8"/>
    <w:rsid w:val="004F6574"/>
    <w:rsid w:val="004F7229"/>
    <w:rsid w:val="005018AE"/>
    <w:rsid w:val="00502828"/>
    <w:rsid w:val="005035F9"/>
    <w:rsid w:val="00503967"/>
    <w:rsid w:val="00503B97"/>
    <w:rsid w:val="005041A6"/>
    <w:rsid w:val="00506695"/>
    <w:rsid w:val="005132AB"/>
    <w:rsid w:val="005203D9"/>
    <w:rsid w:val="0052068E"/>
    <w:rsid w:val="00532E80"/>
    <w:rsid w:val="005366B7"/>
    <w:rsid w:val="00537B7C"/>
    <w:rsid w:val="00544615"/>
    <w:rsid w:val="00557AC1"/>
    <w:rsid w:val="00557FDE"/>
    <w:rsid w:val="005608B6"/>
    <w:rsid w:val="00563053"/>
    <w:rsid w:val="00564268"/>
    <w:rsid w:val="005727B1"/>
    <w:rsid w:val="00573BE9"/>
    <w:rsid w:val="00577FC4"/>
    <w:rsid w:val="00586CFD"/>
    <w:rsid w:val="005A2559"/>
    <w:rsid w:val="005A35CD"/>
    <w:rsid w:val="005B2132"/>
    <w:rsid w:val="005B7B21"/>
    <w:rsid w:val="005C4F72"/>
    <w:rsid w:val="005D67CB"/>
    <w:rsid w:val="005E3FAE"/>
    <w:rsid w:val="005E6262"/>
    <w:rsid w:val="005F0A8B"/>
    <w:rsid w:val="005F0CA9"/>
    <w:rsid w:val="005F16FA"/>
    <w:rsid w:val="005F4703"/>
    <w:rsid w:val="005F4FBC"/>
    <w:rsid w:val="00605BB2"/>
    <w:rsid w:val="0060675D"/>
    <w:rsid w:val="00607228"/>
    <w:rsid w:val="00622F9D"/>
    <w:rsid w:val="00627AAE"/>
    <w:rsid w:val="00630278"/>
    <w:rsid w:val="00642373"/>
    <w:rsid w:val="00643D88"/>
    <w:rsid w:val="0065418E"/>
    <w:rsid w:val="00657E71"/>
    <w:rsid w:val="00660F0C"/>
    <w:rsid w:val="00661650"/>
    <w:rsid w:val="00662D64"/>
    <w:rsid w:val="00667D87"/>
    <w:rsid w:val="006701DD"/>
    <w:rsid w:val="00672212"/>
    <w:rsid w:val="0067242A"/>
    <w:rsid w:val="00680A68"/>
    <w:rsid w:val="006820A4"/>
    <w:rsid w:val="00684E1C"/>
    <w:rsid w:val="00685096"/>
    <w:rsid w:val="00690028"/>
    <w:rsid w:val="00693BE1"/>
    <w:rsid w:val="00694DA0"/>
    <w:rsid w:val="00695731"/>
    <w:rsid w:val="0069684A"/>
    <w:rsid w:val="006A006F"/>
    <w:rsid w:val="006A2BC1"/>
    <w:rsid w:val="006A4982"/>
    <w:rsid w:val="006B3130"/>
    <w:rsid w:val="006D098F"/>
    <w:rsid w:val="006D5BBF"/>
    <w:rsid w:val="006D6817"/>
    <w:rsid w:val="006D7D29"/>
    <w:rsid w:val="006E3FED"/>
    <w:rsid w:val="006F7329"/>
    <w:rsid w:val="007036A2"/>
    <w:rsid w:val="0071161E"/>
    <w:rsid w:val="00715E65"/>
    <w:rsid w:val="00716BDE"/>
    <w:rsid w:val="007234E0"/>
    <w:rsid w:val="007270D4"/>
    <w:rsid w:val="00730310"/>
    <w:rsid w:val="00730D3B"/>
    <w:rsid w:val="00742602"/>
    <w:rsid w:val="00746176"/>
    <w:rsid w:val="00750402"/>
    <w:rsid w:val="00754C79"/>
    <w:rsid w:val="00755983"/>
    <w:rsid w:val="007618B2"/>
    <w:rsid w:val="00771E50"/>
    <w:rsid w:val="00777E3B"/>
    <w:rsid w:val="00777EC9"/>
    <w:rsid w:val="00782566"/>
    <w:rsid w:val="007839D9"/>
    <w:rsid w:val="0078689E"/>
    <w:rsid w:val="007A2CF1"/>
    <w:rsid w:val="007B3871"/>
    <w:rsid w:val="007B588F"/>
    <w:rsid w:val="007C3DC2"/>
    <w:rsid w:val="007C7E30"/>
    <w:rsid w:val="007D7F9D"/>
    <w:rsid w:val="007E6C5F"/>
    <w:rsid w:val="007F092B"/>
    <w:rsid w:val="007F15D1"/>
    <w:rsid w:val="007F42DA"/>
    <w:rsid w:val="008018CB"/>
    <w:rsid w:val="008041DA"/>
    <w:rsid w:val="00804983"/>
    <w:rsid w:val="00804B99"/>
    <w:rsid w:val="00804D31"/>
    <w:rsid w:val="0080632A"/>
    <w:rsid w:val="00826200"/>
    <w:rsid w:val="00833AA2"/>
    <w:rsid w:val="00834BB1"/>
    <w:rsid w:val="00841575"/>
    <w:rsid w:val="0084379B"/>
    <w:rsid w:val="00844F5B"/>
    <w:rsid w:val="00846FCB"/>
    <w:rsid w:val="008507DD"/>
    <w:rsid w:val="00854535"/>
    <w:rsid w:val="00854907"/>
    <w:rsid w:val="008616D0"/>
    <w:rsid w:val="00863C21"/>
    <w:rsid w:val="0086716D"/>
    <w:rsid w:val="008678BF"/>
    <w:rsid w:val="00867FC5"/>
    <w:rsid w:val="00877E5F"/>
    <w:rsid w:val="00882079"/>
    <w:rsid w:val="008844AA"/>
    <w:rsid w:val="0088644A"/>
    <w:rsid w:val="00893D69"/>
    <w:rsid w:val="00896113"/>
    <w:rsid w:val="00897B37"/>
    <w:rsid w:val="008A1237"/>
    <w:rsid w:val="008A1623"/>
    <w:rsid w:val="008A1B4D"/>
    <w:rsid w:val="008A3093"/>
    <w:rsid w:val="008A486A"/>
    <w:rsid w:val="008A6A0B"/>
    <w:rsid w:val="008B711B"/>
    <w:rsid w:val="008C656E"/>
    <w:rsid w:val="008D0385"/>
    <w:rsid w:val="008D5802"/>
    <w:rsid w:val="008E0BF9"/>
    <w:rsid w:val="008E2B63"/>
    <w:rsid w:val="008E3223"/>
    <w:rsid w:val="008E32C8"/>
    <w:rsid w:val="008E5587"/>
    <w:rsid w:val="008E720F"/>
    <w:rsid w:val="008F1CA6"/>
    <w:rsid w:val="008F38A8"/>
    <w:rsid w:val="00900D26"/>
    <w:rsid w:val="00903606"/>
    <w:rsid w:val="00905613"/>
    <w:rsid w:val="00905907"/>
    <w:rsid w:val="009108AD"/>
    <w:rsid w:val="00912347"/>
    <w:rsid w:val="00915F6F"/>
    <w:rsid w:val="00916C45"/>
    <w:rsid w:val="009174A8"/>
    <w:rsid w:val="009268A1"/>
    <w:rsid w:val="00927039"/>
    <w:rsid w:val="00937BFF"/>
    <w:rsid w:val="009407B0"/>
    <w:rsid w:val="0094364A"/>
    <w:rsid w:val="009521AF"/>
    <w:rsid w:val="00952B7C"/>
    <w:rsid w:val="0095347B"/>
    <w:rsid w:val="009540A6"/>
    <w:rsid w:val="00960A9B"/>
    <w:rsid w:val="00961549"/>
    <w:rsid w:val="00963484"/>
    <w:rsid w:val="009741DF"/>
    <w:rsid w:val="00983033"/>
    <w:rsid w:val="00983393"/>
    <w:rsid w:val="00983A4C"/>
    <w:rsid w:val="0098635C"/>
    <w:rsid w:val="009936B9"/>
    <w:rsid w:val="00997F46"/>
    <w:rsid w:val="009A074B"/>
    <w:rsid w:val="009A07F1"/>
    <w:rsid w:val="009A4D50"/>
    <w:rsid w:val="009A730E"/>
    <w:rsid w:val="009B1E75"/>
    <w:rsid w:val="009B3430"/>
    <w:rsid w:val="009C2F33"/>
    <w:rsid w:val="009C431C"/>
    <w:rsid w:val="009C6380"/>
    <w:rsid w:val="009D4485"/>
    <w:rsid w:val="009E1459"/>
    <w:rsid w:val="009E338B"/>
    <w:rsid w:val="009E5EA6"/>
    <w:rsid w:val="009F0BD1"/>
    <w:rsid w:val="009F3623"/>
    <w:rsid w:val="009F56F3"/>
    <w:rsid w:val="009F5B0D"/>
    <w:rsid w:val="00A01956"/>
    <w:rsid w:val="00A05D6F"/>
    <w:rsid w:val="00A1464A"/>
    <w:rsid w:val="00A16883"/>
    <w:rsid w:val="00A17D89"/>
    <w:rsid w:val="00A20F22"/>
    <w:rsid w:val="00A24700"/>
    <w:rsid w:val="00A26756"/>
    <w:rsid w:val="00A3377E"/>
    <w:rsid w:val="00A36F10"/>
    <w:rsid w:val="00A403F9"/>
    <w:rsid w:val="00A500DB"/>
    <w:rsid w:val="00A50397"/>
    <w:rsid w:val="00A54BB8"/>
    <w:rsid w:val="00A55199"/>
    <w:rsid w:val="00A61C3E"/>
    <w:rsid w:val="00A661D2"/>
    <w:rsid w:val="00A758A3"/>
    <w:rsid w:val="00A76BD8"/>
    <w:rsid w:val="00A77465"/>
    <w:rsid w:val="00A81D7A"/>
    <w:rsid w:val="00A839F0"/>
    <w:rsid w:val="00A851D9"/>
    <w:rsid w:val="00A8657B"/>
    <w:rsid w:val="00A9259B"/>
    <w:rsid w:val="00A96D83"/>
    <w:rsid w:val="00AA0EF2"/>
    <w:rsid w:val="00AA2C04"/>
    <w:rsid w:val="00AB37FA"/>
    <w:rsid w:val="00AC203C"/>
    <w:rsid w:val="00AC25F0"/>
    <w:rsid w:val="00AC3CEA"/>
    <w:rsid w:val="00AC4285"/>
    <w:rsid w:val="00AD102D"/>
    <w:rsid w:val="00AD2D62"/>
    <w:rsid w:val="00AD4C34"/>
    <w:rsid w:val="00AD5FE6"/>
    <w:rsid w:val="00AD6392"/>
    <w:rsid w:val="00AF0983"/>
    <w:rsid w:val="00AF3356"/>
    <w:rsid w:val="00AF3413"/>
    <w:rsid w:val="00AF4071"/>
    <w:rsid w:val="00B021D8"/>
    <w:rsid w:val="00B023EE"/>
    <w:rsid w:val="00B07E31"/>
    <w:rsid w:val="00B22060"/>
    <w:rsid w:val="00B24EB2"/>
    <w:rsid w:val="00B25595"/>
    <w:rsid w:val="00B26150"/>
    <w:rsid w:val="00B27B93"/>
    <w:rsid w:val="00B27E2F"/>
    <w:rsid w:val="00B34BC9"/>
    <w:rsid w:val="00B37C74"/>
    <w:rsid w:val="00B45DAA"/>
    <w:rsid w:val="00B46FE4"/>
    <w:rsid w:val="00B524BB"/>
    <w:rsid w:val="00B6733D"/>
    <w:rsid w:val="00B70DE1"/>
    <w:rsid w:val="00B727F7"/>
    <w:rsid w:val="00B76D73"/>
    <w:rsid w:val="00B80582"/>
    <w:rsid w:val="00B82479"/>
    <w:rsid w:val="00B84BF9"/>
    <w:rsid w:val="00B8786F"/>
    <w:rsid w:val="00BA4B81"/>
    <w:rsid w:val="00BB0B2D"/>
    <w:rsid w:val="00BB4FC8"/>
    <w:rsid w:val="00BB7D6E"/>
    <w:rsid w:val="00BC3CE7"/>
    <w:rsid w:val="00BC411C"/>
    <w:rsid w:val="00BD2807"/>
    <w:rsid w:val="00BD491E"/>
    <w:rsid w:val="00BE205C"/>
    <w:rsid w:val="00BE562B"/>
    <w:rsid w:val="00BE636D"/>
    <w:rsid w:val="00BF4D98"/>
    <w:rsid w:val="00BF681D"/>
    <w:rsid w:val="00BF6F58"/>
    <w:rsid w:val="00C03653"/>
    <w:rsid w:val="00C05F02"/>
    <w:rsid w:val="00C1234B"/>
    <w:rsid w:val="00C12806"/>
    <w:rsid w:val="00C15D6C"/>
    <w:rsid w:val="00C16CEE"/>
    <w:rsid w:val="00C16D6D"/>
    <w:rsid w:val="00C170FB"/>
    <w:rsid w:val="00C17318"/>
    <w:rsid w:val="00C266DD"/>
    <w:rsid w:val="00C31277"/>
    <w:rsid w:val="00C3178E"/>
    <w:rsid w:val="00C32BBE"/>
    <w:rsid w:val="00C32FFD"/>
    <w:rsid w:val="00C33171"/>
    <w:rsid w:val="00C43AAB"/>
    <w:rsid w:val="00C46FA6"/>
    <w:rsid w:val="00C47561"/>
    <w:rsid w:val="00C505B5"/>
    <w:rsid w:val="00C528B5"/>
    <w:rsid w:val="00C632B6"/>
    <w:rsid w:val="00C63583"/>
    <w:rsid w:val="00C64AC0"/>
    <w:rsid w:val="00C66E9B"/>
    <w:rsid w:val="00C7110A"/>
    <w:rsid w:val="00C712DA"/>
    <w:rsid w:val="00C72D28"/>
    <w:rsid w:val="00C756BA"/>
    <w:rsid w:val="00C81786"/>
    <w:rsid w:val="00C86039"/>
    <w:rsid w:val="00C944C3"/>
    <w:rsid w:val="00CB274F"/>
    <w:rsid w:val="00CB3CB9"/>
    <w:rsid w:val="00CC060F"/>
    <w:rsid w:val="00CC0ED4"/>
    <w:rsid w:val="00CC4130"/>
    <w:rsid w:val="00CC676D"/>
    <w:rsid w:val="00CD0C9A"/>
    <w:rsid w:val="00CE03AE"/>
    <w:rsid w:val="00CF01D9"/>
    <w:rsid w:val="00CF2F42"/>
    <w:rsid w:val="00CF374E"/>
    <w:rsid w:val="00CF518D"/>
    <w:rsid w:val="00D01AFB"/>
    <w:rsid w:val="00D054AB"/>
    <w:rsid w:val="00D1295E"/>
    <w:rsid w:val="00D16F0C"/>
    <w:rsid w:val="00D174F4"/>
    <w:rsid w:val="00D17A65"/>
    <w:rsid w:val="00D22F5D"/>
    <w:rsid w:val="00D23555"/>
    <w:rsid w:val="00D3351C"/>
    <w:rsid w:val="00D374B0"/>
    <w:rsid w:val="00D37CA0"/>
    <w:rsid w:val="00D41991"/>
    <w:rsid w:val="00D45AE7"/>
    <w:rsid w:val="00D52005"/>
    <w:rsid w:val="00D52A79"/>
    <w:rsid w:val="00D53D21"/>
    <w:rsid w:val="00D6255C"/>
    <w:rsid w:val="00D64926"/>
    <w:rsid w:val="00D703E1"/>
    <w:rsid w:val="00D74F43"/>
    <w:rsid w:val="00D764A4"/>
    <w:rsid w:val="00D8101D"/>
    <w:rsid w:val="00D8616E"/>
    <w:rsid w:val="00D86736"/>
    <w:rsid w:val="00D8694D"/>
    <w:rsid w:val="00D87204"/>
    <w:rsid w:val="00D95692"/>
    <w:rsid w:val="00D95E72"/>
    <w:rsid w:val="00D97F34"/>
    <w:rsid w:val="00DA0030"/>
    <w:rsid w:val="00DA35E8"/>
    <w:rsid w:val="00DA5327"/>
    <w:rsid w:val="00DA63F9"/>
    <w:rsid w:val="00DA777A"/>
    <w:rsid w:val="00DB44B2"/>
    <w:rsid w:val="00DC07B3"/>
    <w:rsid w:val="00DC335A"/>
    <w:rsid w:val="00DC3F6F"/>
    <w:rsid w:val="00DC4762"/>
    <w:rsid w:val="00DC783C"/>
    <w:rsid w:val="00DD3F34"/>
    <w:rsid w:val="00DE4B69"/>
    <w:rsid w:val="00DF0C2C"/>
    <w:rsid w:val="00E000CA"/>
    <w:rsid w:val="00E0132B"/>
    <w:rsid w:val="00E018D8"/>
    <w:rsid w:val="00E14426"/>
    <w:rsid w:val="00E17B7E"/>
    <w:rsid w:val="00E22443"/>
    <w:rsid w:val="00E24E45"/>
    <w:rsid w:val="00E256A3"/>
    <w:rsid w:val="00E269C0"/>
    <w:rsid w:val="00E31C80"/>
    <w:rsid w:val="00E3473B"/>
    <w:rsid w:val="00E4002E"/>
    <w:rsid w:val="00E40AE3"/>
    <w:rsid w:val="00E5359C"/>
    <w:rsid w:val="00E53A2F"/>
    <w:rsid w:val="00E57207"/>
    <w:rsid w:val="00E6028F"/>
    <w:rsid w:val="00E60A27"/>
    <w:rsid w:val="00E666E2"/>
    <w:rsid w:val="00E70C08"/>
    <w:rsid w:val="00E71C1A"/>
    <w:rsid w:val="00E75309"/>
    <w:rsid w:val="00E76791"/>
    <w:rsid w:val="00E84F3B"/>
    <w:rsid w:val="00E90838"/>
    <w:rsid w:val="00E92E96"/>
    <w:rsid w:val="00E93A20"/>
    <w:rsid w:val="00E9613A"/>
    <w:rsid w:val="00E97F0F"/>
    <w:rsid w:val="00EA44AB"/>
    <w:rsid w:val="00EA7AB2"/>
    <w:rsid w:val="00EB2003"/>
    <w:rsid w:val="00EB3267"/>
    <w:rsid w:val="00EB6612"/>
    <w:rsid w:val="00EB78F2"/>
    <w:rsid w:val="00EB7B93"/>
    <w:rsid w:val="00EC3A74"/>
    <w:rsid w:val="00ED3391"/>
    <w:rsid w:val="00ED3AF5"/>
    <w:rsid w:val="00ED440B"/>
    <w:rsid w:val="00EE0BAA"/>
    <w:rsid w:val="00EE0DD2"/>
    <w:rsid w:val="00EE1E86"/>
    <w:rsid w:val="00EE490A"/>
    <w:rsid w:val="00EE5E89"/>
    <w:rsid w:val="00EE6697"/>
    <w:rsid w:val="00EF1BD9"/>
    <w:rsid w:val="00EF70C0"/>
    <w:rsid w:val="00F01E15"/>
    <w:rsid w:val="00F0264E"/>
    <w:rsid w:val="00F03EEC"/>
    <w:rsid w:val="00F11771"/>
    <w:rsid w:val="00F13867"/>
    <w:rsid w:val="00F24C04"/>
    <w:rsid w:val="00F325BE"/>
    <w:rsid w:val="00F34F64"/>
    <w:rsid w:val="00F354B1"/>
    <w:rsid w:val="00F37A7B"/>
    <w:rsid w:val="00F4190F"/>
    <w:rsid w:val="00F42D43"/>
    <w:rsid w:val="00F5018A"/>
    <w:rsid w:val="00F5501E"/>
    <w:rsid w:val="00F57113"/>
    <w:rsid w:val="00F57E13"/>
    <w:rsid w:val="00F61418"/>
    <w:rsid w:val="00F72AAB"/>
    <w:rsid w:val="00F7548B"/>
    <w:rsid w:val="00F80434"/>
    <w:rsid w:val="00F81C0B"/>
    <w:rsid w:val="00F85806"/>
    <w:rsid w:val="00F92227"/>
    <w:rsid w:val="00F95855"/>
    <w:rsid w:val="00FA3223"/>
    <w:rsid w:val="00FA78C5"/>
    <w:rsid w:val="00FC66A8"/>
    <w:rsid w:val="00FD049F"/>
    <w:rsid w:val="00FD0A2C"/>
    <w:rsid w:val="00FD0D60"/>
    <w:rsid w:val="00FD2544"/>
    <w:rsid w:val="00FD7BD7"/>
    <w:rsid w:val="00FE1044"/>
    <w:rsid w:val="00FE7239"/>
    <w:rsid w:val="00FF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28039"/>
  <w15:chartTrackingRefBased/>
  <w15:docId w15:val="{242CAEE9-64B4-498C-8336-546B744A2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C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7B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C060F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CC060F"/>
    <w:rPr>
      <w:rFonts w:eastAsiaTheme="minorEastAsia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FA78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8C5"/>
  </w:style>
  <w:style w:type="paragraph" w:styleId="Footer">
    <w:name w:val="footer"/>
    <w:basedOn w:val="Normal"/>
    <w:link w:val="FooterChar"/>
    <w:uiPriority w:val="99"/>
    <w:unhideWhenUsed/>
    <w:rsid w:val="00FA78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8C5"/>
  </w:style>
  <w:style w:type="character" w:customStyle="1" w:styleId="Heading1Char">
    <w:name w:val="Heading 1 Char"/>
    <w:basedOn w:val="DefaultParagraphFont"/>
    <w:link w:val="Heading1"/>
    <w:uiPriority w:val="9"/>
    <w:rsid w:val="00BC3C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C3CE7"/>
    <w:pPr>
      <w:outlineLvl w:val="9"/>
    </w:pPr>
    <w:rPr>
      <w:lang w:eastAsia="nl-NL"/>
    </w:rPr>
  </w:style>
  <w:style w:type="paragraph" w:styleId="TOC2">
    <w:name w:val="toc 2"/>
    <w:basedOn w:val="Normal"/>
    <w:next w:val="Normal"/>
    <w:autoRedefine/>
    <w:uiPriority w:val="39"/>
    <w:unhideWhenUsed/>
    <w:rsid w:val="00BC3CE7"/>
    <w:pPr>
      <w:spacing w:after="100"/>
      <w:ind w:left="220"/>
    </w:pPr>
    <w:rPr>
      <w:rFonts w:eastAsiaTheme="minorEastAsia" w:cs="Times New Roman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147928"/>
    <w:pPr>
      <w:tabs>
        <w:tab w:val="left" w:pos="440"/>
        <w:tab w:val="right" w:leader="dot" w:pos="9062"/>
      </w:tabs>
      <w:spacing w:after="100"/>
    </w:pPr>
    <w:rPr>
      <w:rFonts w:eastAsiaTheme="minorEastAsia" w:cs="Times New Roman"/>
      <w:lang w:eastAsia="nl-NL"/>
    </w:rPr>
  </w:style>
  <w:style w:type="paragraph" w:styleId="TOC3">
    <w:name w:val="toc 3"/>
    <w:basedOn w:val="Normal"/>
    <w:next w:val="Normal"/>
    <w:autoRedefine/>
    <w:uiPriority w:val="39"/>
    <w:unhideWhenUsed/>
    <w:rsid w:val="00BC3CE7"/>
    <w:pPr>
      <w:spacing w:after="100"/>
      <w:ind w:left="440"/>
    </w:pPr>
    <w:rPr>
      <w:rFonts w:eastAsiaTheme="minorEastAsia" w:cs="Times New Roman"/>
      <w:lang w:eastAsia="nl-NL"/>
    </w:rPr>
  </w:style>
  <w:style w:type="character" w:styleId="Hyperlink">
    <w:name w:val="Hyperlink"/>
    <w:basedOn w:val="DefaultParagraphFont"/>
    <w:uiPriority w:val="99"/>
    <w:unhideWhenUsed/>
    <w:rsid w:val="00844F5B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C4B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27B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96D83"/>
    <w:pPr>
      <w:ind w:left="720"/>
      <w:contextualSpacing/>
    </w:pPr>
  </w:style>
  <w:style w:type="paragraph" w:styleId="Revision">
    <w:name w:val="Revision"/>
    <w:hidden/>
    <w:uiPriority w:val="99"/>
    <w:semiHidden/>
    <w:rsid w:val="00A1464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46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64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83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customXml" Target="../../customXml/item4.xml"/><Relationship Id="rId1" Type="http://schemas.openxmlformats.org/officeDocument/2006/relationships/customXml" Target="../../customXml/item3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49F38A70183433B8D902EC4EEF00FF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5D75689-4E01-49A9-902A-4AC23A5DADB3}"/>
      </w:docPartPr>
      <w:docPartBody>
        <w:p w:rsidR="00473D78" w:rsidRDefault="00AE7315" w:rsidP="00AE7315">
          <w:pPr>
            <w:pStyle w:val="C49F38A70183433B8D902EC4EEF00FF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2EB8E191AE4341E9B656C2E54D1C9C5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C80F110-0575-4946-96DF-2868903AAF27}"/>
      </w:docPartPr>
      <w:docPartBody>
        <w:p w:rsidR="00473D78" w:rsidRDefault="00AE7315" w:rsidP="00AE7315">
          <w:pPr>
            <w:pStyle w:val="2EB8E191AE4341E9B656C2E54D1C9C5E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15"/>
    <w:rsid w:val="00473D78"/>
    <w:rsid w:val="0084667E"/>
    <w:rsid w:val="00AE7315"/>
    <w:rsid w:val="00E603A5"/>
    <w:rsid w:val="00E8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9F38A70183433B8D902EC4EEF00FF5">
    <w:name w:val="C49F38A70183433B8D902EC4EEF00FF5"/>
    <w:rsid w:val="00AE7315"/>
  </w:style>
  <w:style w:type="paragraph" w:customStyle="1" w:styleId="2EB8E191AE4341E9B656C2E54D1C9C5E">
    <w:name w:val="2EB8E191AE4341E9B656C2E54D1C9C5E"/>
    <w:rsid w:val="00AE7315"/>
  </w:style>
  <w:style w:type="paragraph" w:customStyle="1" w:styleId="0BA128366E3F408D843F7803783C5F64">
    <w:name w:val="0BA128366E3F408D843F7803783C5F64"/>
    <w:rsid w:val="00473D78"/>
  </w:style>
  <w:style w:type="paragraph" w:customStyle="1" w:styleId="A1D5095187E84203A367AC94302C8356">
    <w:name w:val="A1D5095187E84203A367AC94302C8356"/>
    <w:rsid w:val="00473D78"/>
  </w:style>
  <w:style w:type="paragraph" w:customStyle="1" w:styleId="3F774B9A1EDB4252BBB7D05475A6F754">
    <w:name w:val="3F774B9A1EDB4252BBB7D05475A6F754"/>
    <w:rsid w:val="00473D78"/>
  </w:style>
  <w:style w:type="paragraph" w:customStyle="1" w:styleId="7A3AC22F12424C6CB0FCE7C3D2679F5D">
    <w:name w:val="7A3AC22F12424C6CB0FCE7C3D2679F5D"/>
  </w:style>
  <w:style w:type="paragraph" w:customStyle="1" w:styleId="48CA1ABFC15F4E988969B30BFCD70E38">
    <w:name w:val="48CA1ABFC15F4E988969B30BFCD70E38"/>
  </w:style>
  <w:style w:type="paragraph" w:customStyle="1" w:styleId="1A274466D98A49F8ACB71F12FAA2047E">
    <w:name w:val="1A274466D98A49F8ACB71F12FAA2047E"/>
  </w:style>
  <w:style w:type="paragraph" w:customStyle="1" w:styleId="0742953DF2E04A0686B38F51012C3EE0">
    <w:name w:val="0742953DF2E04A0686B38F51012C3EE0"/>
  </w:style>
  <w:style w:type="paragraph" w:customStyle="1" w:styleId="296B7434C2F94BF8BA54EAC63B9AF4C4">
    <w:name w:val="296B7434C2F94BF8BA54EAC63B9AF4C4"/>
  </w:style>
  <w:style w:type="paragraph" w:customStyle="1" w:styleId="414940AC94D14249BB400D757ADD8DA4">
    <w:name w:val="414940AC94D14249BB400D757ADD8D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2020-06-05T00:00:00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>2020-06-05T00:00:00</PublishDate>
  <Abstract/>
  <CompanyAddress/>
  <CompanyPhone/>
  <CompanyFax/>
  <CompanyEmail/>
</CoverPage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45479C-FAED-4A6B-84D2-F7A0DB793E5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E145479C-FAED-4A6B-84D2-F7A0DB793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1239</Words>
  <Characters>7064</Characters>
  <Application>Microsoft Office Word</Application>
  <DocSecurity>4</DocSecurity>
  <Lines>58</Lines>
  <Paragraphs>16</Paragraphs>
  <ScaleCrop>false</ScaleCrop>
  <Company>pepijn dik , Jayden van den bosch</Company>
  <LinksUpToDate>false</LinksUpToDate>
  <CharactersWithSpaces>8287</CharactersWithSpaces>
  <SharedDoc>false</SharedDoc>
  <HLinks>
    <vt:vector size="102" baseType="variant"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_Toc42255329</vt:lpwstr>
      </vt:variant>
      <vt:variant>
        <vt:i4>1769521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_Toc42255328</vt:lpwstr>
      </vt:variant>
      <vt:variant>
        <vt:i4>1310769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_Toc42255327</vt:lpwstr>
      </vt:variant>
      <vt:variant>
        <vt:i4>1376305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_Toc42255326</vt:lpwstr>
      </vt:variant>
      <vt:variant>
        <vt:i4>1441841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_Toc42255325</vt:lpwstr>
      </vt:variant>
      <vt:variant>
        <vt:i4>1507377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_Toc42255324</vt:lpwstr>
      </vt:variant>
      <vt:variant>
        <vt:i4>1048625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_Toc42255323</vt:lpwstr>
      </vt:variant>
      <vt:variant>
        <vt:i4>1114161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_Toc42255322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_Toc42255321</vt:lpwstr>
      </vt:variant>
      <vt:variant>
        <vt:i4>1245233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_Toc42255320</vt:lpwstr>
      </vt:variant>
      <vt:variant>
        <vt:i4>1703986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_Toc42255319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_Toc42255318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_Toc42255317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_Toc42255316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_Toc42255315</vt:lpwstr>
      </vt:variant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_Toc42255314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_Toc42255313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Grimas</dc:title>
  <dc:subject>Implementatieplan</dc:subject>
  <dc:creator>pepijn dik</dc:creator>
  <cp:keywords/>
  <dc:description/>
  <cp:lastModifiedBy>pepijn dik</cp:lastModifiedBy>
  <cp:revision>343</cp:revision>
  <dcterms:created xsi:type="dcterms:W3CDTF">2020-06-05T19:04:00Z</dcterms:created>
  <dcterms:modified xsi:type="dcterms:W3CDTF">2020-06-05T20:48:00Z</dcterms:modified>
</cp:coreProperties>
</file>